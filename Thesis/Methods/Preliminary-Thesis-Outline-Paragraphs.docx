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57DD0" w14:textId="77777777" w:rsidR="00760AC3" w:rsidRDefault="00E962BE">
      <w:pPr>
        <w:pStyle w:val="Title"/>
      </w:pPr>
      <w:r>
        <w:t>Thesis Outline</w:t>
      </w:r>
    </w:p>
    <w:p w14:paraId="12D863FD" w14:textId="77777777" w:rsidR="00760AC3" w:rsidRDefault="00E962BE">
      <w:pPr>
        <w:pStyle w:val="Author"/>
      </w:pPr>
      <w:r>
        <w:t>Casey Sakamoto</w:t>
      </w:r>
    </w:p>
    <w:p w14:paraId="1280A912" w14:textId="77777777" w:rsidR="00760AC3" w:rsidRDefault="00E962BE">
      <w:pPr>
        <w:pStyle w:val="Date"/>
      </w:pPr>
      <w:r>
        <w:t>3/3/2020</w:t>
      </w:r>
    </w:p>
    <w:p w14:paraId="6CE2C7F1" w14:textId="77777777" w:rsidR="00760AC3" w:rsidRDefault="00E962BE">
      <w:pPr>
        <w:pStyle w:val="Heading1"/>
      </w:pPr>
      <w:bookmarkStart w:id="0" w:name="X1a7eec00cbeb06356cef909609f70b36783bfb8"/>
      <w:r>
        <w:t>Latent Class Model in the Airway Microbiome</w:t>
      </w:r>
      <w:bookmarkEnd w:id="0"/>
    </w:p>
    <w:p w14:paraId="531D4F6D" w14:textId="77777777" w:rsidR="00760AC3" w:rsidRDefault="00E962BE">
      <w:pPr>
        <w:pStyle w:val="Heading2"/>
      </w:pPr>
      <w:bookmarkStart w:id="1" w:name="introduction"/>
      <w:r>
        <w:t>Introduction</w:t>
      </w:r>
      <w:bookmarkEnd w:id="1"/>
    </w:p>
    <w:p w14:paraId="267CF193" w14:textId="4DE015FE" w:rsidR="00760AC3" w:rsidRDefault="00E962BE">
      <w:pPr>
        <w:pStyle w:val="Heading3"/>
      </w:pPr>
      <w:bookmarkStart w:id="2" w:name="cf-relevance"/>
      <w:r>
        <w:t>C</w:t>
      </w:r>
      <w:r w:rsidR="00DF2248">
        <w:t>ystic Fibrosis</w:t>
      </w:r>
      <w:r>
        <w:t xml:space="preserve"> </w:t>
      </w:r>
      <w:r w:rsidR="00DF2248">
        <w:t>R</w:t>
      </w:r>
      <w:r>
        <w:t>elevance</w:t>
      </w:r>
      <w:bookmarkEnd w:id="2"/>
    </w:p>
    <w:p w14:paraId="5C7F5BB2" w14:textId="420E872A" w:rsidR="00036030" w:rsidRDefault="00E962BE" w:rsidP="0081616E">
      <w:pPr>
        <w:pStyle w:val="BodyText"/>
        <w:ind w:firstLine="720"/>
      </w:pPr>
      <w:r>
        <w:t>C</w:t>
      </w:r>
      <w:r w:rsidR="00DF2248">
        <w:t>ystic Fibrosis (CF)</w:t>
      </w:r>
      <w:r>
        <w:t xml:space="preserve"> is </w:t>
      </w:r>
      <w:r w:rsidR="00DF2248">
        <w:t xml:space="preserve">the </w:t>
      </w:r>
      <w:r>
        <w:t xml:space="preserve">most common life-threatening autosomal recessive disease in US, affecting 1 in 4000 newborns in US, </w:t>
      </w:r>
      <w:r w:rsidR="00DF2248">
        <w:t>with</w:t>
      </w:r>
      <w:r>
        <w:t xml:space="preserve"> a higher rate in some </w:t>
      </w:r>
      <w:r w:rsidR="00DF2248">
        <w:t>European</w:t>
      </w:r>
      <w:r>
        <w:t xml:space="preserve"> countries</w:t>
      </w:r>
      <w:r w:rsidR="00DF2248">
        <w:t>.</w:t>
      </w:r>
      <w:r>
        <w:t xml:space="preserve"> (Farrell 2017)</w:t>
      </w:r>
      <w:r w:rsidR="00DF2248">
        <w:t xml:space="preserve"> </w:t>
      </w:r>
      <w:r>
        <w:t xml:space="preserve">CF </w:t>
      </w:r>
      <w:r w:rsidR="00DF2248">
        <w:t>P</w:t>
      </w:r>
      <w:r>
        <w:t xml:space="preserve">ulmonary disease begins </w:t>
      </w:r>
      <w:r w:rsidR="00DF2248">
        <w:t>early and</w:t>
      </w:r>
      <w:r>
        <w:t xml:space="preserve"> can progress rapidly without early identification. (</w:t>
      </w:r>
      <w:r w:rsidR="0081616E">
        <w:t>G</w:t>
      </w:r>
      <w:r>
        <w:t>oetz 2019</w:t>
      </w:r>
      <w:r w:rsidR="00036030">
        <w:t xml:space="preserve">) </w:t>
      </w:r>
      <w:r>
        <w:t>CF leads to airways</w:t>
      </w:r>
      <w:r w:rsidR="00036030">
        <w:t xml:space="preserve"> that are</w:t>
      </w:r>
      <w:r>
        <w:t xml:space="preserve"> vulnerable to chronic bacterial infections, requiring repeated hospital visits, IV antibiotics, and additional care</w:t>
      </w:r>
      <w:r w:rsidR="00036030">
        <w:t xml:space="preserve">. </w:t>
      </w:r>
      <w:r>
        <w:t>(CF org)</w:t>
      </w:r>
      <w:r w:rsidR="0081616E">
        <w:t xml:space="preserve"> </w:t>
      </w:r>
      <w:r w:rsidR="0081616E">
        <w:t xml:space="preserve">Subjects with CF have varied disease progression and a better understanding of airway infections early in life may help us better understand this variability. </w:t>
      </w:r>
    </w:p>
    <w:p w14:paraId="688FC462" w14:textId="2AE64289" w:rsidR="00760AC3" w:rsidRDefault="00E962BE" w:rsidP="00036030">
      <w:pPr>
        <w:pStyle w:val="FirstParagraph"/>
        <w:ind w:firstLine="720"/>
      </w:pPr>
      <w:r>
        <w:t xml:space="preserve">It is therefore important to understand the microbiome of airways within CF patients so that we can </w:t>
      </w:r>
      <w:r w:rsidR="00CC639E">
        <w:t>understand discrepancies in subject’s microbiome composition as they age</w:t>
      </w:r>
      <w:r>
        <w:t>.</w:t>
      </w:r>
      <w:r w:rsidR="00036030">
        <w:t xml:space="preserve"> </w:t>
      </w:r>
      <w:r>
        <w:t>Furthermore, identifying phenotypes based on airway microbiome community composition may help us</w:t>
      </w:r>
      <w:r w:rsidR="00CC639E">
        <w:t xml:space="preserve"> learn about the similarities in the microbiome change over time; are the </w:t>
      </w:r>
      <w:r w:rsidR="00BE13CB">
        <w:t>observable differences</w:t>
      </w:r>
      <w:r w:rsidR="00CC639E">
        <w:t xml:space="preserve"> in subject microbiomes </w:t>
      </w:r>
      <w:r w:rsidR="00BE13CB">
        <w:t>due to inherent subject variability, or do subjects start with similar microbiome compositions that diverge over time?</w:t>
      </w:r>
      <w:r w:rsidR="00036030">
        <w:t xml:space="preserve"> </w:t>
      </w:r>
      <w:r>
        <w:t xml:space="preserve">Currently, </w:t>
      </w:r>
      <w:r w:rsidR="00036030">
        <w:t xml:space="preserve">there are </w:t>
      </w:r>
      <w:r>
        <w:t xml:space="preserve">multiple ways to cluster and build these phenotypes (see highlighted articles section), </w:t>
      </w:r>
      <w:r w:rsidR="00036030">
        <w:t>however the complexity of the data collected from the microbiome necessitates the use of statistical methods which are often more complex than that of other studies.</w:t>
      </w:r>
    </w:p>
    <w:p w14:paraId="6E6DC30F" w14:textId="77777777" w:rsidR="00760AC3" w:rsidRDefault="00E962BE">
      <w:pPr>
        <w:pStyle w:val="Heading3"/>
      </w:pPr>
      <w:bookmarkStart w:id="3" w:name="microbiome-background"/>
      <w:r>
        <w:t>Microbiome background</w:t>
      </w:r>
      <w:bookmarkEnd w:id="3"/>
    </w:p>
    <w:p w14:paraId="2BE07B3C" w14:textId="02131068" w:rsidR="00760AC3" w:rsidRDefault="00E962BE" w:rsidP="0014544E">
      <w:pPr>
        <w:pStyle w:val="FirstParagraph"/>
        <w:ind w:firstLine="720"/>
      </w:pPr>
      <w:r>
        <w:t xml:space="preserve">The microorganisms living </w:t>
      </w:r>
      <w:r w:rsidR="00036030">
        <w:t>both inside and on the human body</w:t>
      </w:r>
      <w:r>
        <w:t xml:space="preserve"> outnumber human somatic and germ cells tenfold</w:t>
      </w:r>
      <w:r w:rsidR="00036030">
        <w:t xml:space="preserve">. </w:t>
      </w:r>
      <w:r>
        <w:t>The microbiome provides traits to the human system that humans did not need to evolve on their own</w:t>
      </w:r>
      <w:r w:rsidR="00D4249E">
        <w:t xml:space="preserve"> such as nutrient metabolism within the gut microbiomes. </w:t>
      </w:r>
      <w:r>
        <w:t xml:space="preserve">We can use the </w:t>
      </w:r>
      <w:r w:rsidR="00D4249E">
        <w:t xml:space="preserve">characteristics of the human </w:t>
      </w:r>
      <w:r>
        <w:t>microbiome to identify key differences between members of a family, community, or across different environments</w:t>
      </w:r>
      <w:r w:rsidR="00D4249E">
        <w:t xml:space="preserve"> and populations. Collecting microbiome data </w:t>
      </w:r>
      <w:r w:rsidR="00A62B82">
        <w:t>(with the goal of a “random sample”) requires the consideration of aspects such as the location and</w:t>
      </w:r>
      <w:r w:rsidR="004E794A">
        <w:t xml:space="preserve"> quantity</w:t>
      </w:r>
      <w:r w:rsidR="00A62B82">
        <w:t xml:space="preserve"> of samples</w:t>
      </w:r>
      <w:r w:rsidR="004E794A">
        <w:t xml:space="preserve">. The difficulty of collecting such samples varies with the system and populations of interest, and in many cases the amount of samples is often </w:t>
      </w:r>
      <w:commentRangeStart w:id="4"/>
      <w:r w:rsidR="004E794A">
        <w:t xml:space="preserve">limited. </w:t>
      </w:r>
      <w:commentRangeEnd w:id="4"/>
      <w:r w:rsidR="004E794A">
        <w:rPr>
          <w:rStyle w:val="CommentReference"/>
        </w:rPr>
        <w:commentReference w:id="4"/>
      </w:r>
      <w:r w:rsidR="0014544E">
        <w:t>(Turnbaugh 2007)</w:t>
      </w:r>
    </w:p>
    <w:p w14:paraId="703E816E" w14:textId="226A5081" w:rsidR="00760AC3" w:rsidRDefault="00E962BE" w:rsidP="00FC4311">
      <w:pPr>
        <w:pStyle w:val="FirstParagraph"/>
        <w:ind w:firstLine="720"/>
      </w:pPr>
      <w:r>
        <w:lastRenderedPageBreak/>
        <w:t xml:space="preserve">Sequencing of a specimen (such as a sputum sample) provides an estimate of the abundance of different </w:t>
      </w:r>
      <w:r w:rsidR="004E794A">
        <w:t>operational taxonomic units (OTU’s), which are</w:t>
      </w:r>
      <w:r>
        <w:t xml:space="preserve"> microbial sequences clustered by sequence similarity</w:t>
      </w:r>
      <w:r w:rsidR="004E794A">
        <w:t>. These sequences are then referenced (often with a database) to get an abundance of different species within the sample. It is i</w:t>
      </w:r>
      <w:r>
        <w:t xml:space="preserve">mportant to </w:t>
      </w:r>
      <w:r w:rsidR="00FC4311">
        <w:t>note</w:t>
      </w:r>
      <w:r w:rsidR="004E794A">
        <w:t xml:space="preserve"> that</w:t>
      </w:r>
      <w:r>
        <w:t xml:space="preserve"> this is an estimate and not a true abundance</w:t>
      </w:r>
      <w:r w:rsidR="00FC4311">
        <w:t>. This data is therefore a count of different species within a sample</w:t>
      </w:r>
      <w:r>
        <w:t>,</w:t>
      </w:r>
      <w:r w:rsidR="00FC4311">
        <w:t xml:space="preserve"> and</w:t>
      </w:r>
      <w:r>
        <w:t xml:space="preserve"> relative abundances are often used to compare populations</w:t>
      </w:r>
      <w:r w:rsidR="00FC4311">
        <w:t xml:space="preserve">. </w:t>
      </w:r>
      <w:r w:rsidR="0014544E">
        <w:t xml:space="preserve">(Mandal 2015) </w:t>
      </w:r>
      <w:r w:rsidR="00FC4311">
        <w:t xml:space="preserve">This example highlights a potential pitfall of using counts rather than relative abundance to compare samples: </w:t>
      </w:r>
    </w:p>
    <w:p w14:paraId="6D9EE765" w14:textId="75F2723A" w:rsidR="00FC4311" w:rsidRDefault="00E962BE" w:rsidP="00BE13CB">
      <w:pPr>
        <w:pStyle w:val="BodyText"/>
        <w:ind w:firstLine="720"/>
      </w:pPr>
      <w:r>
        <w:t xml:space="preserve">If we sample 100 dogs from dog parks </w:t>
      </w:r>
      <w:r w:rsidR="0014544E">
        <w:t>A</w:t>
      </w:r>
      <w:r>
        <w:t xml:space="preserve"> and </w:t>
      </w:r>
      <w:r w:rsidR="0014544E">
        <w:t>B</w:t>
      </w:r>
      <w:r>
        <w:t xml:space="preserve">, and get 10 and 20 corgis, it is reasonable to estimate that 10 and 20% of dogs in each park are corgis, however we can’t conclude that there are more corgis in park </w:t>
      </w:r>
      <w:r w:rsidR="0014544E">
        <w:t>B</w:t>
      </w:r>
      <w:r>
        <w:t xml:space="preserve">; if park </w:t>
      </w:r>
      <w:r w:rsidR="0014544E">
        <w:t>A</w:t>
      </w:r>
      <w:r>
        <w:t xml:space="preserve"> has 1000 dogs and park </w:t>
      </w:r>
      <w:r w:rsidR="0014544E">
        <w:t>B</w:t>
      </w:r>
      <w:r>
        <w:t xml:space="preserve"> has 200, then park </w:t>
      </w:r>
      <w:r w:rsidR="0014544E">
        <w:t>A</w:t>
      </w:r>
      <w:r>
        <w:t xml:space="preserve"> would have 100 corgis and park </w:t>
      </w:r>
      <w:r w:rsidR="0014544E">
        <w:t>B</w:t>
      </w:r>
      <w:r>
        <w:t xml:space="preserve"> would have 40.</w:t>
      </w:r>
    </w:p>
    <w:p w14:paraId="11BC1920" w14:textId="2500AC37" w:rsidR="00FC4311" w:rsidRDefault="00BE13CB" w:rsidP="00F16A13">
      <w:pPr>
        <w:pStyle w:val="BodyText"/>
        <w:ind w:firstLine="720"/>
      </w:pPr>
      <w:r>
        <w:t xml:space="preserve">It is important to note that </w:t>
      </w:r>
      <w:r w:rsidR="00E962BE">
        <w:t xml:space="preserve">relative abundances sum to 1, which could lead to incorrect results when applying standard statistical methods </w:t>
      </w:r>
      <w:r w:rsidR="00F16A13">
        <w:t>such as P</w:t>
      </w:r>
      <w:r w:rsidR="00E962BE">
        <w:t xml:space="preserve">earson’s </w:t>
      </w:r>
      <w:r w:rsidR="00F16A13">
        <w:t>C</w:t>
      </w:r>
      <w:r w:rsidR="00E962BE">
        <w:t>orr</w:t>
      </w:r>
      <w:r w:rsidR="00F16A13">
        <w:t>elation</w:t>
      </w:r>
      <w:r w:rsidR="00E962BE">
        <w:t>, t-test</w:t>
      </w:r>
      <w:r w:rsidR="00F16A13">
        <w:t>s</w:t>
      </w:r>
      <w:r w:rsidR="00E962BE">
        <w:t xml:space="preserve">, </w:t>
      </w:r>
      <w:r w:rsidR="00F16A13">
        <w:t>ANOVA</w:t>
      </w:r>
      <w:r w:rsidR="00E962BE">
        <w:t>,</w:t>
      </w:r>
      <w:r w:rsidR="00F16A13">
        <w:t xml:space="preserve"> and</w:t>
      </w:r>
      <w:r w:rsidR="00E962BE">
        <w:t xml:space="preserve"> linear regression</w:t>
      </w:r>
      <w:r w:rsidR="00F16A13">
        <w:t>. The</w:t>
      </w:r>
      <w:r w:rsidR="00FC4311">
        <w:t xml:space="preserve"> lack of measurement precision leads to </w:t>
      </w:r>
      <w:r w:rsidR="00F16A13">
        <w:t xml:space="preserve">additional </w:t>
      </w:r>
      <w:r w:rsidR="00FC4311">
        <w:t xml:space="preserve">difficulty in </w:t>
      </w:r>
      <w:r w:rsidR="00F16A13">
        <w:t>drawing conclusions from analysis results.</w:t>
      </w:r>
    </w:p>
    <w:p w14:paraId="1639D98D" w14:textId="77777777" w:rsidR="00760AC3" w:rsidRDefault="00E962BE">
      <w:pPr>
        <w:pStyle w:val="Heading3"/>
      </w:pPr>
      <w:bookmarkStart w:id="5" w:name="motivating-example-bonus-study"/>
      <w:r>
        <w:t>Motivating example [BONUS study]</w:t>
      </w:r>
      <w:bookmarkEnd w:id="5"/>
    </w:p>
    <w:p w14:paraId="688260ED" w14:textId="5129A252" w:rsidR="00760AC3" w:rsidRDefault="00E962BE" w:rsidP="00FA5551">
      <w:pPr>
        <w:pStyle w:val="FirstParagraph"/>
        <w:ind w:firstLine="720"/>
      </w:pPr>
      <w:r>
        <w:t>Goetz</w:t>
      </w:r>
      <w:r w:rsidR="00DF745B">
        <w:t xml:space="preserve"> et al.</w:t>
      </w:r>
      <w:r>
        <w:t xml:space="preserve"> </w:t>
      </w:r>
      <w:r w:rsidR="00DF745B">
        <w:t>(2019)</w:t>
      </w:r>
      <w:r>
        <w:t xml:space="preserve"> analyzed data from </w:t>
      </w:r>
      <w:r w:rsidR="00766A1F">
        <w:t xml:space="preserve">231 infants within 28 centers in the US in </w:t>
      </w:r>
      <w:r>
        <w:t>the Baby Observational and Nutritional Study (BONUS)</w:t>
      </w:r>
      <w:r w:rsidR="00DF745B">
        <w:t xml:space="preserve"> which was comprised of</w:t>
      </w:r>
      <w:r>
        <w:t xml:space="preserve"> </w:t>
      </w:r>
      <w:r w:rsidR="00DF745B">
        <w:t>clinical, medication, symptoms, culture, and chest radiographs data collected repeatedly throughout the first year of life</w:t>
      </w:r>
      <w:r w:rsidR="00766A1F">
        <w:t xml:space="preserve">. 1053 samples in total were collected, and each subject had </w:t>
      </w:r>
      <w:r w:rsidR="00DF745B">
        <w:t>around 4-6 samples</w:t>
      </w:r>
      <w:r w:rsidR="00FA5551">
        <w:t xml:space="preserve">. </w:t>
      </w:r>
      <w:r w:rsidR="00766A1F">
        <w:t xml:space="preserve">Age </w:t>
      </w:r>
      <w:r w:rsidR="00FA5551">
        <w:t xml:space="preserve">was </w:t>
      </w:r>
      <w:r>
        <w:t xml:space="preserve">measured </w:t>
      </w:r>
      <w:r w:rsidR="00766A1F">
        <w:t>in</w:t>
      </w:r>
      <w:r>
        <w:t xml:space="preserve"> months</w:t>
      </w:r>
      <w:r w:rsidR="00DF745B">
        <w:t>,</w:t>
      </w:r>
      <w:r>
        <w:t xml:space="preserve"> both continuous and “rounded</w:t>
      </w:r>
      <w:r w:rsidR="00766A1F">
        <w:t>;</w:t>
      </w:r>
      <w:r>
        <w:t xml:space="preserve">” if there was a patient with </w:t>
      </w:r>
      <w:r w:rsidR="00766A1F">
        <w:t>months</w:t>
      </w:r>
      <w:r>
        <w:t xml:space="preserve"> 4.7 and 5.4</w:t>
      </w:r>
      <w:r w:rsidR="00766A1F">
        <w:t xml:space="preserve"> recorded</w:t>
      </w:r>
      <w:r>
        <w:t>, these months were rounded to 5 and 6</w:t>
      </w:r>
      <w:r w:rsidR="00FA5551">
        <w:t xml:space="preserve">. </w:t>
      </w:r>
      <w:r>
        <w:t>194 infants (84%) developed a CF specific pathogen</w:t>
      </w:r>
      <w:r w:rsidR="00FA5551">
        <w:t xml:space="preserve">, and there was a </w:t>
      </w:r>
      <w:r>
        <w:t xml:space="preserve">relatively low </w:t>
      </w:r>
      <w:r w:rsidR="00DF745B">
        <w:t>number</w:t>
      </w:r>
      <w:r>
        <w:t xml:space="preserve"> of taxa </w:t>
      </w:r>
      <w:r w:rsidR="00FA5551">
        <w:t xml:space="preserve">within the collected samples. </w:t>
      </w:r>
      <w:r>
        <w:t>(</w:t>
      </w:r>
      <w:commentRangeStart w:id="6"/>
      <w:r w:rsidR="00DF745B">
        <w:t xml:space="preserve">we </w:t>
      </w:r>
      <w:r>
        <w:t>could categorize into groups</w:t>
      </w:r>
      <w:commentRangeEnd w:id="6"/>
      <w:r w:rsidR="00DF745B">
        <w:rPr>
          <w:rStyle w:val="CommentReference"/>
        </w:rPr>
        <w:commentReference w:id="6"/>
      </w:r>
      <w:r>
        <w:t>)</w:t>
      </w:r>
      <w:r w:rsidR="00FA5551">
        <w:t>.</w:t>
      </w:r>
    </w:p>
    <w:p w14:paraId="6CCD4188" w14:textId="77777777" w:rsidR="00760AC3" w:rsidRDefault="00E962BE">
      <w:pPr>
        <w:pStyle w:val="Heading3"/>
      </w:pPr>
      <w:bookmarkStart w:id="7" w:name="X77ef558d98790f826c7c754e8bf7835e0752d1d"/>
      <w:r>
        <w:t>Why i am looking at latent class analysis</w:t>
      </w:r>
      <w:bookmarkEnd w:id="7"/>
    </w:p>
    <w:p w14:paraId="3AAE58BC" w14:textId="16476E62" w:rsidR="0014544E" w:rsidRDefault="00E962BE" w:rsidP="008314B8">
      <w:pPr>
        <w:pStyle w:val="BodyText"/>
        <w:ind w:firstLine="720"/>
      </w:pPr>
      <w:r>
        <w:t>The application of latent class analysis to the microbiome is still relatively novel</w:t>
      </w:r>
      <w:r w:rsidR="0081616E">
        <w:t xml:space="preserve">, especially </w:t>
      </w:r>
      <w:r w:rsidR="0014544E">
        <w:t xml:space="preserve">relating </w:t>
      </w:r>
      <w:r w:rsidR="0081616E">
        <w:t>to the airway microbiomes, as there has</w:t>
      </w:r>
      <w:r>
        <w:t xml:space="preserve"> not </w:t>
      </w:r>
      <w:r w:rsidR="0081616E">
        <w:t xml:space="preserve">been </w:t>
      </w:r>
      <w:r>
        <w:t>a lot of recent application</w:t>
      </w:r>
      <w:r w:rsidR="0081616E">
        <w:t>s</w:t>
      </w:r>
      <w:r>
        <w:t>, especially incorporating mixed components.</w:t>
      </w:r>
      <w:r w:rsidR="0081616E">
        <w:t xml:space="preserve"> </w:t>
      </w:r>
      <w:r>
        <w:t>Several papers have emphasized the utility of building latent variable models in the context of examining the true bacterial composition of a sample (Wu, Berkow 2013; daSilvaSolca 2014; J Fu 2015; Sundarenson 2018).</w:t>
      </w:r>
      <w:r w:rsidR="0014544E">
        <w:t xml:space="preserve"> Specifically, </w:t>
      </w:r>
      <w:r>
        <w:t>(Wu,Berkow 2013) mentions that RMANOVA</w:t>
      </w:r>
      <w:r w:rsidR="0014544E">
        <w:t xml:space="preserve"> is a</w:t>
      </w:r>
      <w:r>
        <w:t xml:space="preserve"> special, more constrained case of </w:t>
      </w:r>
      <w:r w:rsidR="0014544E">
        <w:t>latent variable</w:t>
      </w:r>
      <w:r>
        <w:t xml:space="preserve"> </w:t>
      </w:r>
      <w:r w:rsidR="0014544E">
        <w:t>structural equation modeling</w:t>
      </w:r>
      <w:r>
        <w:t xml:space="preserve"> and that </w:t>
      </w:r>
      <w:r w:rsidR="0014544E">
        <w:t>latent variable</w:t>
      </w:r>
      <w:r>
        <w:t xml:space="preserve"> models </w:t>
      </w:r>
      <w:r w:rsidR="0014544E">
        <w:t xml:space="preserve">provide a </w:t>
      </w:r>
      <w:r>
        <w:t>more flexible, better fit</w:t>
      </w:r>
      <w:r w:rsidR="0014544E">
        <w:t>.</w:t>
      </w:r>
      <w:r w:rsidR="0014544E" w:rsidRPr="0014544E">
        <w:t xml:space="preserve"> </w:t>
      </w:r>
      <w:r w:rsidR="0014544E">
        <w:t xml:space="preserve">This type of modeling has few assumptions on the data which makes it appealing for use on the typically messy microbiome data. The main assumption is that data are normally distributed, however there are several transformations commonly used </w:t>
      </w:r>
      <w:r w:rsidR="008314B8">
        <w:t>on compositional data to meet this requirement. (Aitchison 1986) Several studies have also</w:t>
      </w:r>
      <w:r w:rsidR="0014544E">
        <w:t xml:space="preserve"> used a </w:t>
      </w:r>
      <w:r w:rsidR="008314B8">
        <w:t xml:space="preserve">similar </w:t>
      </w:r>
      <w:r w:rsidR="0014544E">
        <w:t>Bayesian</w:t>
      </w:r>
      <w:r w:rsidR="008314B8">
        <w:t xml:space="preserve"> method </w:t>
      </w:r>
      <w:r w:rsidR="0014544E">
        <w:t xml:space="preserve">to get around </w:t>
      </w:r>
      <w:r w:rsidR="008314B8">
        <w:t xml:space="preserve">the </w:t>
      </w:r>
      <w:r w:rsidR="0014544E">
        <w:t>normality assumption</w:t>
      </w:r>
      <w:r w:rsidR="008314B8">
        <w:t xml:space="preserve">. </w:t>
      </w:r>
    </w:p>
    <w:p w14:paraId="1D06CAD6" w14:textId="77777777" w:rsidR="00760AC3" w:rsidRDefault="00E962BE">
      <w:pPr>
        <w:pStyle w:val="Heading2"/>
      </w:pPr>
      <w:bookmarkStart w:id="8" w:name="thesis-questions"/>
      <w:r>
        <w:lastRenderedPageBreak/>
        <w:t>Thesis Questions</w:t>
      </w:r>
      <w:bookmarkEnd w:id="8"/>
    </w:p>
    <w:p w14:paraId="28A0444B" w14:textId="4DA28474" w:rsidR="00760AC3" w:rsidRDefault="00E962BE">
      <w:pPr>
        <w:pStyle w:val="FirstParagraph"/>
      </w:pPr>
      <w:r>
        <w:t xml:space="preserve">I am interested in </w:t>
      </w:r>
      <w:r w:rsidR="00EB0E99">
        <w:t xml:space="preserve">identifying airway microbiome </w:t>
      </w:r>
      <w:r>
        <w:t xml:space="preserve">phenotypes </w:t>
      </w:r>
      <w:r w:rsidR="00EB0E99">
        <w:t>in infants with CF</w:t>
      </w:r>
      <w:r>
        <w:t>.</w:t>
      </w:r>
    </w:p>
    <w:p w14:paraId="2768AED7" w14:textId="77777777" w:rsidR="00760AC3" w:rsidRDefault="00E962BE">
      <w:pPr>
        <w:pStyle w:val="BodyText"/>
      </w:pPr>
      <w:r>
        <w:t>Specifically, my main questions are:</w:t>
      </w:r>
    </w:p>
    <w:p w14:paraId="76082D6B" w14:textId="77777777" w:rsidR="00760AC3" w:rsidRDefault="00E962BE">
      <w:pPr>
        <w:pStyle w:val="Compact"/>
        <w:numPr>
          <w:ilvl w:val="0"/>
          <w:numId w:val="3"/>
        </w:numPr>
      </w:pPr>
      <w:r>
        <w:t>how many latent classes are there/can we build these classes using LC analysis?</w:t>
      </w:r>
    </w:p>
    <w:p w14:paraId="32C34E5E" w14:textId="77777777" w:rsidR="00760AC3" w:rsidRDefault="00E962BE">
      <w:pPr>
        <w:pStyle w:val="Compact"/>
        <w:numPr>
          <w:ilvl w:val="0"/>
          <w:numId w:val="4"/>
        </w:numPr>
      </w:pPr>
      <w:r>
        <w:t>In Brandie’s work there were 4 clusters from random forest – point of reference</w:t>
      </w:r>
    </w:p>
    <w:p w14:paraId="09A24697" w14:textId="77777777" w:rsidR="00760AC3" w:rsidRDefault="00E962BE">
      <w:pPr>
        <w:pStyle w:val="Compact"/>
        <w:numPr>
          <w:ilvl w:val="0"/>
          <w:numId w:val="5"/>
        </w:numPr>
      </w:pPr>
      <w:r>
        <w:t>When we build these classes what covariates are associated with our clusters?</w:t>
      </w:r>
    </w:p>
    <w:p w14:paraId="317ACB8C" w14:textId="77777777" w:rsidR="00760AC3" w:rsidRDefault="00E962BE">
      <w:pPr>
        <w:pStyle w:val="Compact"/>
        <w:numPr>
          <w:ilvl w:val="0"/>
          <w:numId w:val="6"/>
        </w:numPr>
      </w:pPr>
      <w:r>
        <w:t>Start with just age</w:t>
      </w:r>
    </w:p>
    <w:p w14:paraId="4EDF98A5" w14:textId="77777777" w:rsidR="00760AC3" w:rsidRDefault="00E962BE">
      <w:pPr>
        <w:pStyle w:val="Compact"/>
        <w:numPr>
          <w:ilvl w:val="0"/>
          <w:numId w:val="7"/>
        </w:numPr>
      </w:pPr>
      <w:r>
        <w:t>[Optional] How does the Latent Class model compare with 2-stage models</w:t>
      </w:r>
    </w:p>
    <w:p w14:paraId="72EFC329" w14:textId="77777777" w:rsidR="00760AC3" w:rsidRDefault="00E962BE">
      <w:pPr>
        <w:pStyle w:val="Compact"/>
        <w:numPr>
          <w:ilvl w:val="0"/>
          <w:numId w:val="8"/>
        </w:numPr>
      </w:pPr>
      <w:r>
        <w:t>If clinical findings for (1) and (2) not interesting</w:t>
      </w:r>
    </w:p>
    <w:p w14:paraId="731EF833" w14:textId="77777777" w:rsidR="00760AC3" w:rsidRDefault="00E962BE">
      <w:pPr>
        <w:pStyle w:val="Heading2"/>
      </w:pPr>
      <w:bookmarkStart w:id="9" w:name="methods"/>
      <w:r>
        <w:t>Methods</w:t>
      </w:r>
      <w:bookmarkEnd w:id="9"/>
    </w:p>
    <w:p w14:paraId="0624A38F" w14:textId="77777777" w:rsidR="00760AC3" w:rsidRDefault="00E962BE">
      <w:pPr>
        <w:pStyle w:val="FirstParagraph"/>
      </w:pPr>
      <w:r>
        <w:t>I am looking to build a multivariate latent class mixed model, which can adjust for fixed effects and random effects due to within-subject correlation to identify phenotypes (# latent classes).</w:t>
      </w:r>
    </w:p>
    <w:p w14:paraId="46A34F22" w14:textId="77777777" w:rsidR="00760AC3" w:rsidRDefault="00E962BE">
      <w:pPr>
        <w:pStyle w:val="Heading3"/>
      </w:pPr>
      <w:bookmarkStart w:id="10" w:name="X35d3513c4db2a371b1fb39cd258b886e4f58cb3"/>
      <w:r>
        <w:t>Building a Latent Class Linear Mixed Model (Proust 2017 for all math sections)</w:t>
      </w:r>
      <w:bookmarkEnd w:id="10"/>
    </w:p>
    <w:p w14:paraId="021FAF4F" w14:textId="77777777" w:rsidR="00760AC3" w:rsidRDefault="00E962BE">
      <w:pPr>
        <w:pStyle w:val="Heading4"/>
      </w:pPr>
      <w:bookmarkStart w:id="11" w:name="what-is-a-latent-variable-bollen-2002"/>
      <w:r>
        <w:t>What is a Latent Variable? (bollen 2002)</w:t>
      </w:r>
      <w:bookmarkEnd w:id="11"/>
    </w:p>
    <w:p w14:paraId="557D695E" w14:textId="77777777" w:rsidR="00276E97" w:rsidRDefault="00E962BE" w:rsidP="00276E97">
      <w:pPr>
        <w:pStyle w:val="FirstParagraph"/>
        <w:ind w:firstLine="720"/>
      </w:pPr>
      <w:r>
        <w:t>A latent variable is a variable for which there is no sample realization for at least some (sometimes all) observations in a sample</w:t>
      </w:r>
      <w:r w:rsidR="00276E97">
        <w:t xml:space="preserve">. </w:t>
      </w:r>
      <w:r>
        <w:t>With regular observed random variables, a sample will contain realizations.</w:t>
      </w:r>
      <w:r w:rsidR="00276E97">
        <w:t xml:space="preserve"> </w:t>
      </w:r>
      <w:r>
        <w:t>For example, we can’t measure self-esteem (latent), but we can use the compiled answers on a questionnaire (observed r.v.) to glean information about it</w:t>
      </w:r>
      <w:r w:rsidR="00276E97">
        <w:t xml:space="preserve">. </w:t>
      </w:r>
      <w:r>
        <w:t>Wu, Berkow (2013) defines the true bacterial composition in a sample</w:t>
      </w:r>
      <w:r w:rsidR="00276E97">
        <w:t xml:space="preserve"> as a latent variable</w:t>
      </w:r>
      <w:r>
        <w:t xml:space="preserve">. However, several measurement platforms are used to measure this composition. Latent variable analysis </w:t>
      </w:r>
      <w:r w:rsidR="00276E97">
        <w:t xml:space="preserve">was </w:t>
      </w:r>
      <w:r>
        <w:t>used to identify the most reliable measurement platform.</w:t>
      </w:r>
    </w:p>
    <w:p w14:paraId="2640541A" w14:textId="61647B77" w:rsidR="00276E97" w:rsidRPr="00276E97" w:rsidRDefault="00276E97" w:rsidP="00276E97">
      <w:pPr>
        <w:pStyle w:val="FirstParagraph"/>
        <w:ind w:firstLine="720"/>
      </w:pPr>
      <w:r>
        <w:t xml:space="preserve"> I am interested in treating the phenotypes of subjects as a latent variable, and using the measured composition of their microbiome communities (specifically their trajectories) to build these phenotypes.</w:t>
      </w:r>
    </w:p>
    <w:p w14:paraId="36A4242C" w14:textId="77777777" w:rsidR="00760AC3" w:rsidRDefault="00E962BE">
      <w:pPr>
        <w:pStyle w:val="Heading3"/>
      </w:pPr>
      <w:bookmarkStart w:id="12" w:name="how-does-this-compare-to-other-methods"/>
      <w:r>
        <w:t>how does this compare to other methods</w:t>
      </w:r>
      <w:bookmarkEnd w:id="12"/>
    </w:p>
    <w:p w14:paraId="520C7D22" w14:textId="77777777" w:rsidR="00760AC3" w:rsidRDefault="00E962BE">
      <w:pPr>
        <w:pStyle w:val="FirstParagraph"/>
      </w:pPr>
      <w:r>
        <w:t>Very similar to cluster analysis; the goal is to discover groups based on data; this is the goal of my analysis</w:t>
      </w:r>
    </w:p>
    <w:p w14:paraId="44295053" w14:textId="77777777" w:rsidR="00760AC3" w:rsidRDefault="00E962BE">
      <w:pPr>
        <w:pStyle w:val="BodyText"/>
      </w:pPr>
      <w:r>
        <w:t>sub-genre of cluster?</w:t>
      </w:r>
    </w:p>
    <w:p w14:paraId="7FFB6B39" w14:textId="77777777" w:rsidR="00760AC3" w:rsidRDefault="00E962BE">
      <w:pPr>
        <w:pStyle w:val="BodyText"/>
      </w:pPr>
      <w:r>
        <w:t>what we are interested is measured imperfectly (latent)</w:t>
      </w:r>
    </w:p>
    <w:p w14:paraId="6B4D5933" w14:textId="77777777" w:rsidR="00760AC3" w:rsidRDefault="00E962BE">
      <w:pPr>
        <w:pStyle w:val="BodyText"/>
      </w:pPr>
      <w:r>
        <w:t>similar to factor analysis, but factor analysis covers structure of variables (correlations), while lca covers structures of the structure of the cases themselves</w:t>
      </w:r>
    </w:p>
    <w:p w14:paraId="0813790A" w14:textId="29B66AE2" w:rsidR="00D2040F" w:rsidRDefault="00E962BE">
      <w:pPr>
        <w:pStyle w:val="BodyText"/>
      </w:pPr>
      <w:r>
        <w:t xml:space="preserve">what’s nice about this method is its ability to incorporate components of a multivariate (generalized) linear mixed model into the latent classification </w:t>
      </w:r>
    </w:p>
    <w:p w14:paraId="71B8713C" w14:textId="5349489D" w:rsidR="00D2040F" w:rsidRDefault="00D2040F" w:rsidP="00D2040F">
      <w:pPr>
        <w:pStyle w:val="Heading4"/>
      </w:pPr>
      <w:bookmarkStart w:id="13" w:name="lmm-recap"/>
      <w:r>
        <w:lastRenderedPageBreak/>
        <w:t>LMM recap</w:t>
      </w:r>
      <w:bookmarkEnd w:id="13"/>
    </w:p>
    <w:p w14:paraId="1163DE29" w14:textId="478FC654" w:rsidR="00760AC3" w:rsidRDefault="00E962BE">
      <w:pPr>
        <w:pStyle w:val="BodyText"/>
      </w:pPr>
      <w:r>
        <w:t xml:space="preserve"> Recall that for a sample of </w:t>
      </w:r>
      <m:oMath>
        <m:r>
          <w:rPr>
            <w:rFonts w:ascii="Cambria Math" w:hAnsi="Cambria Math"/>
          </w:rPr>
          <m:t>n</m:t>
        </m:r>
      </m:oMath>
      <w:r>
        <w:t xml:space="preserve"> subjects with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repeated measures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the outcome value for subject </w:t>
      </w:r>
      <m:oMath>
        <m:r>
          <w:rPr>
            <w:rFonts w:ascii="Cambria Math" w:hAnsi="Cambria Math"/>
          </w:rPr>
          <m:t>i</m:t>
        </m:r>
      </m:oMath>
      <w:r>
        <w:t xml:space="preserve"> at the </w:t>
      </w:r>
      <m:oMath>
        <m:r>
          <w:rPr>
            <w:rFonts w:ascii="Cambria Math" w:hAnsi="Cambria Math"/>
          </w:rPr>
          <m:t>rth</m:t>
        </m:r>
      </m:oMath>
      <w:r>
        <w:t xml:space="preserve"> measurement at time </w:t>
      </w:r>
      <m:oMath>
        <m:sSub>
          <m:sSubPr>
            <m:ctrlPr>
              <w:rPr>
                <w:rFonts w:ascii="Cambria Math" w:hAnsi="Cambria Math"/>
              </w:rPr>
            </m:ctrlPr>
          </m:sSubPr>
          <m:e>
            <m:r>
              <w:rPr>
                <w:rFonts w:ascii="Cambria Math" w:hAnsi="Cambria Math"/>
              </w:rPr>
              <m:t>t</m:t>
            </m:r>
          </m:e>
          <m:sub>
            <m:r>
              <w:rPr>
                <w:rFonts w:ascii="Cambria Math" w:hAnsi="Cambria Math"/>
              </w:rPr>
              <m:t>ij</m:t>
            </m:r>
          </m:sub>
        </m:sSub>
      </m:oMath>
      <w:r>
        <w:t>, the linear mixed model is as follows:</w:t>
      </w:r>
    </w:p>
    <w:p w14:paraId="3F4E7C46" w14:textId="77777777" w:rsidR="00760AC3" w:rsidRDefault="00BA1C1A">
      <w:pPr>
        <w:pStyle w:val="BodyText"/>
      </w:pPr>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w:r w:rsidR="00E962BE">
        <w:t>,</w:t>
      </w:r>
    </w:p>
    <w:p w14:paraId="410257CE" w14:textId="77777777" w:rsidR="00760AC3" w:rsidRDefault="00E962BE">
      <w:pPr>
        <w:pStyle w:val="BodyText"/>
      </w:pPr>
      <w:r>
        <w:t xml:space="preserve">Where </w:t>
      </w:r>
      <m:oMath>
        <m:r>
          <w:rPr>
            <w:rFonts w:ascii="Cambria Math" w:hAnsi="Cambria Math"/>
          </w:rPr>
          <m:t>β</m:t>
        </m:r>
      </m:oMath>
      <w:r>
        <w:t xml:space="preserve"> is our vector of fixed effects and </w:t>
      </w:r>
      <m:oMath>
        <m:r>
          <w:rPr>
            <w:rFonts w:ascii="Cambria Math" w:hAnsi="Cambria Math"/>
          </w:rPr>
          <m:t>b</m:t>
        </m:r>
      </m:oMath>
      <w:r>
        <w:t xml:space="preserve"> is our vector of random effects. Trajectory shapes in </w:t>
      </w:r>
      <m:oMath>
        <m:r>
          <w:rPr>
            <w:rFonts w:ascii="Cambria Math" w:hAnsi="Cambria Math"/>
          </w:rPr>
          <m:t>X</m:t>
        </m:r>
      </m:oMath>
      <w:r>
        <w:t xml:space="preserve"> and </w:t>
      </w:r>
      <m:oMath>
        <m:r>
          <w:rPr>
            <w:rFonts w:ascii="Cambria Math" w:hAnsi="Cambria Math"/>
          </w:rPr>
          <m:t>Z</m:t>
        </m:r>
      </m:oMath>
      <w:r>
        <w:t xml:space="preserve"> can be “of any type such as polynomial, specifically designed to fit, or approximated using basis of I-Splines.”</w:t>
      </w:r>
    </w:p>
    <w:p w14:paraId="11EF5387" w14:textId="77777777" w:rsidR="00760AC3" w:rsidRDefault="00E962BE">
      <w:pPr>
        <w:pStyle w:val="BodyText"/>
      </w:pPr>
      <w:r>
        <w:t xml:space="preserve">The random effects vector </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has a zero-mean MVN distribution with unspecified covariance structure. Measurement errors </w:t>
      </w:r>
      <m:oMath>
        <m:sSub>
          <m:sSubPr>
            <m:ctrlPr>
              <w:rPr>
                <w:rFonts w:ascii="Cambria Math" w:hAnsi="Cambria Math"/>
              </w:rPr>
            </m:ctrlPr>
          </m:sSubPr>
          <m:e>
            <m:r>
              <w:rPr>
                <w:rFonts w:ascii="Cambria Math" w:hAnsi="Cambria Math"/>
              </w:rPr>
              <m:t>ϵ</m:t>
            </m:r>
          </m:e>
          <m:sub>
            <m:r>
              <w:rPr>
                <w:rFonts w:ascii="Cambria Math" w:hAnsi="Cambria Math"/>
              </w:rPr>
              <m:t>ij</m:t>
            </m:r>
          </m:sub>
        </m:sSub>
      </m:oMath>
      <w:r>
        <w:t xml:space="preserve"> are independent Normal errors with variance </w:t>
      </w:r>
      <m:oMath>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oMath>
      <w:r>
        <w:t xml:space="preserve">. The process </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(t)</m:t>
        </m:r>
      </m:oMath>
      <w:r>
        <w:t xml:space="preserve"> is a zero-mean Gaussian stochastic process or a stationary process with parameter </w:t>
      </w:r>
      <m:oMath>
        <m:sSubSup>
          <m:sSubSupPr>
            <m:ctrlPr>
              <w:rPr>
                <w:rFonts w:ascii="Cambria Math" w:hAnsi="Cambria Math"/>
              </w:rPr>
            </m:ctrlPr>
          </m:sSubSupPr>
          <m:e>
            <m:r>
              <w:rPr>
                <w:rFonts w:ascii="Cambria Math" w:hAnsi="Cambria Math"/>
              </w:rPr>
              <m:t>σ</m:t>
            </m:r>
          </m:e>
          <m:sub>
            <m:r>
              <w:rPr>
                <w:rFonts w:ascii="Cambria Math" w:hAnsi="Cambria Math"/>
              </w:rPr>
              <m:t>w</m:t>
            </m:r>
          </m:sub>
          <m:sup>
            <m:r>
              <w:rPr>
                <w:rFonts w:ascii="Cambria Math" w:hAnsi="Cambria Math"/>
              </w:rPr>
              <m:t>2</m:t>
            </m:r>
          </m:sup>
        </m:sSubSup>
      </m:oMath>
      <w:r>
        <w:t>(note: this is included in semiparametric lmm, not regular parametric lmm from BIOS6643, and is used to model serial correlation)</w:t>
      </w:r>
    </w:p>
    <w:p w14:paraId="256425C8" w14:textId="77777777" w:rsidR="00760AC3" w:rsidRDefault="00E962BE">
      <w:pPr>
        <w:pStyle w:val="BodyText"/>
      </w:pPr>
      <w:r>
        <w:t>In the LMM, we assume Normally distributed deviations (measurement errors, random effects, correlated errors) and constant covariate effects across time. However, these assumptions do not hold for many outcomes, especially in the microbiome where an outcome is a count.</w:t>
      </w:r>
    </w:p>
    <w:p w14:paraId="0E0A24EE" w14:textId="77777777" w:rsidR="00760AC3" w:rsidRDefault="00E962BE">
      <w:pPr>
        <w:pStyle w:val="Heading4"/>
      </w:pPr>
      <w:bookmarkStart w:id="14" w:name="latent-process-mixed-model"/>
      <w:r>
        <w:t>Latent Process Mixed Model</w:t>
      </w:r>
      <w:bookmarkEnd w:id="14"/>
    </w:p>
    <w:p w14:paraId="36376593" w14:textId="77777777" w:rsidR="00760AC3" w:rsidRDefault="00E962BE">
      <w:pPr>
        <w:pStyle w:val="FirstParagraph"/>
      </w:pPr>
      <w:r>
        <w:t>Thus, Proust defines a family of models, the “latent process mixed models” as “separating the structural model that describes the quantity of interest (latent process) according to time and covariates from the measurement model that links the quantity of interest to the observations.”</w:t>
      </w:r>
    </w:p>
    <w:p w14:paraId="06408B34" w14:textId="77777777" w:rsidR="00760AC3" w:rsidRDefault="00E962BE">
      <w:pPr>
        <w:pStyle w:val="BodyText"/>
      </w:pPr>
      <w:r>
        <w:t xml:space="preserve">Define the latent process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(t)</m:t>
        </m:r>
      </m:oMath>
      <w:r>
        <w:t xml:space="preserve"> as a standard linear mixed model without measurement error:</w:t>
      </w:r>
    </w:p>
    <w:p w14:paraId="7528F259" w14:textId="77777777" w:rsidR="00760AC3" w:rsidRDefault="00BA1C1A">
      <w:pPr>
        <w:pStyle w:val="BodyText"/>
      </w:pPr>
      <m:oMathPara>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(t)=X(</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oMath>
      </m:oMathPara>
    </w:p>
    <w:p w14:paraId="3EE643D5" w14:textId="77777777" w:rsidR="00760AC3" w:rsidRDefault="00E962BE">
      <w:pPr>
        <w:pStyle w:val="BodyText"/>
      </w:pPr>
      <w:r>
        <w:t xml:space="preserve">In order to account for different types of longitudinal markers (nonnormal), a link function </w:t>
      </w:r>
      <m:oMath>
        <m:r>
          <w:rPr>
            <w:rFonts w:ascii="Cambria Math" w:hAnsi="Cambria Math"/>
          </w:rPr>
          <m:t>H</m:t>
        </m:r>
      </m:oMath>
      <w:r>
        <w:t xml:space="preserve"> between the latent process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oMath>
      <w:r>
        <w:t xml:space="preserve"> and the outcome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at time </w:t>
      </w:r>
      <m:oMath>
        <m:sSub>
          <m:sSubPr>
            <m:ctrlPr>
              <w:rPr>
                <w:rFonts w:ascii="Cambria Math" w:hAnsi="Cambria Math"/>
              </w:rPr>
            </m:ctrlPr>
          </m:sSubPr>
          <m:e>
            <m:r>
              <w:rPr>
                <w:rFonts w:ascii="Cambria Math" w:hAnsi="Cambria Math"/>
              </w:rPr>
              <m:t>t</m:t>
            </m:r>
          </m:e>
          <m:sub>
            <m:r>
              <w:rPr>
                <w:rFonts w:ascii="Cambria Math" w:hAnsi="Cambria Math"/>
              </w:rPr>
              <m:t>ij</m:t>
            </m:r>
          </m:sub>
        </m:sSub>
      </m:oMath>
      <w:r>
        <w:t>:</w:t>
      </w:r>
    </w:p>
    <w:p w14:paraId="22C513D4" w14:textId="77777777" w:rsidR="00760AC3" w:rsidRDefault="00BA1C1A">
      <w:pPr>
        <w:pStyle w:val="BodyText"/>
      </w:pPr>
      <m:oMathPara>
        <m:oMath>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rPr>
            <m:t>=H(</m:t>
          </m:r>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r>
            <w:rPr>
              <w:rFonts w:ascii="Cambria Math" w:hAnsi="Cambria Math"/>
            </w:rPr>
            <m:t>|η)</m:t>
          </m:r>
        </m:oMath>
      </m:oMathPara>
    </w:p>
    <w:p w14:paraId="7D96707F" w14:textId="77777777" w:rsidR="00760AC3" w:rsidRDefault="00E962BE">
      <w:pPr>
        <w:pStyle w:val="BodyText"/>
      </w:pPr>
      <w:r>
        <w:t xml:space="preserve">Where </w:t>
      </w:r>
      <m:oMath>
        <m:r>
          <w:rPr>
            <w:rFonts w:ascii="Cambria Math" w:hAnsi="Cambria Math"/>
          </w:rPr>
          <m:t>η</m:t>
        </m:r>
      </m:oMath>
      <w:r>
        <w:t xml:space="preserve"> are the parameters to the link function which transforms outcomes to Normally distributed to fit framework of standard LMM.</w:t>
      </w:r>
    </w:p>
    <w:p w14:paraId="0F66B917" w14:textId="77777777" w:rsidR="00760AC3" w:rsidRDefault="00E962BE">
      <w:pPr>
        <w:pStyle w:val="BodyText"/>
      </w:pPr>
      <w:r>
        <w:t>in package: linear transformation to gaussian framework, rescale Y to (0,1) and use beta CDF, basis of quadratic I-splines</w:t>
      </w:r>
    </w:p>
    <w:p w14:paraId="72D7720E" w14:textId="77777777" w:rsidR="00760AC3" w:rsidRDefault="00E962BE">
      <w:pPr>
        <w:pStyle w:val="BodyText"/>
      </w:pPr>
      <w:r>
        <w:t xml:space="preserve">The latent process mixed model constrains the location of </w:t>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=0</m:t>
        </m:r>
      </m:oMath>
      <w:r>
        <w:t xml:space="preserve"> and the scale </w:t>
      </w:r>
      <m:oMath>
        <m:sSubSup>
          <m:sSubSupPr>
            <m:ctrlPr>
              <w:rPr>
                <w:rFonts w:ascii="Cambria Math" w:hAnsi="Cambria Math"/>
              </w:rPr>
            </m:ctrlPr>
          </m:sSubSupPr>
          <m:e>
            <m:r>
              <w:rPr>
                <w:rFonts w:ascii="Cambria Math" w:hAnsi="Cambria Math"/>
              </w:rPr>
              <m:t>σ</m:t>
            </m:r>
          </m:e>
          <m:sub>
            <m:r>
              <w:rPr>
                <w:rFonts w:ascii="Cambria Math" w:hAnsi="Cambria Math"/>
              </w:rPr>
              <m:t>ϵ</m:t>
            </m:r>
          </m:sub>
          <m:sup>
            <m:r>
              <w:rPr>
                <w:rFonts w:ascii="Cambria Math" w:hAnsi="Cambria Math"/>
              </w:rPr>
              <m:t>2</m:t>
            </m:r>
          </m:sup>
        </m:sSubSup>
        <m:r>
          <w:rPr>
            <w:rFonts w:ascii="Cambria Math" w:hAnsi="Cambria Math"/>
          </w:rPr>
          <m:t>=1</m:t>
        </m:r>
      </m:oMath>
    </w:p>
    <w:p w14:paraId="4E3F86F6" w14:textId="77777777" w:rsidR="00760AC3" w:rsidRDefault="00E962BE">
      <w:pPr>
        <w:pStyle w:val="Heading4"/>
      </w:pPr>
      <w:bookmarkStart w:id="15" w:name="X29c5f2686bead1d2be7cb2d296706ebc6d40bc1"/>
      <w:r>
        <w:lastRenderedPageBreak/>
        <w:t>latent process mixed model for multivariate longitudinal markers</w:t>
      </w:r>
      <w:bookmarkEnd w:id="15"/>
    </w:p>
    <w:p w14:paraId="76295937" w14:textId="77777777" w:rsidR="00760AC3" w:rsidRDefault="00E962BE">
      <w:pPr>
        <w:pStyle w:val="FirstParagraph"/>
      </w:pPr>
      <w:r>
        <w:t>The previous model extends to the multivariate case involving multiple longitudinal markers (eg. different bacteria taxa), and the latent process is the common factor underlying the markers.</w:t>
      </w:r>
    </w:p>
    <w:p w14:paraId="2B50889F" w14:textId="77777777" w:rsidR="00760AC3" w:rsidRDefault="00E962BE">
      <w:pPr>
        <w:pStyle w:val="BodyText"/>
      </w:pPr>
      <w:r>
        <w:t>In this case, we can include covariates with marker-specific effects called contrasts (sum of coefficients = 0)</w:t>
      </w:r>
    </w:p>
    <w:p w14:paraId="4B95F621" w14:textId="77777777" w:rsidR="00760AC3" w:rsidRDefault="00E962BE">
      <w:pPr>
        <w:pStyle w:val="BodyText"/>
      </w:pPr>
      <w:r>
        <w:t xml:space="preserve">Each marker relationship with underlying quantity of interest is modeled through its own link function </w:t>
      </w:r>
      <m:oMath>
        <m:sSub>
          <m:sSubPr>
            <m:ctrlPr>
              <w:rPr>
                <w:rFonts w:ascii="Cambria Math" w:hAnsi="Cambria Math"/>
              </w:rPr>
            </m:ctrlPr>
          </m:sSubPr>
          <m:e>
            <m:r>
              <w:rPr>
                <w:rFonts w:ascii="Cambria Math" w:hAnsi="Cambria Math"/>
              </w:rPr>
              <m:t>H</m:t>
            </m:r>
          </m:e>
          <m:sub>
            <m:r>
              <w:rPr>
                <w:rFonts w:ascii="Cambria Math" w:hAnsi="Cambria Math"/>
              </w:rPr>
              <m:t>k</m:t>
            </m:r>
          </m:sub>
        </m:sSub>
      </m:oMath>
      <w:r>
        <w:t xml:space="preserve"> similar to previous section.</w:t>
      </w:r>
    </w:p>
    <w:p w14:paraId="53103CEF" w14:textId="77777777" w:rsidR="00760AC3" w:rsidRDefault="00E962BE">
      <w:pPr>
        <w:pStyle w:val="BodyText"/>
      </w:pPr>
      <w:r>
        <w:t>similar constraints to previous section; although this also requires a random intercept, and no mean intercept is allowed in the structural model.</w:t>
      </w:r>
    </w:p>
    <w:p w14:paraId="30FE7AB6" w14:textId="77777777" w:rsidR="00760AC3" w:rsidRDefault="00E962BE">
      <w:pPr>
        <w:pStyle w:val="Heading3"/>
      </w:pPr>
      <w:bookmarkStart w:id="16" w:name="latent-class-mixed-models"/>
      <w:r>
        <w:t>Latent Class Mixed Models</w:t>
      </w:r>
      <w:bookmarkEnd w:id="16"/>
    </w:p>
    <w:p w14:paraId="2DB66273" w14:textId="77777777" w:rsidR="00760AC3" w:rsidRDefault="00E962BE">
      <w:pPr>
        <w:pStyle w:val="FirstParagraph"/>
      </w:pPr>
      <w:r>
        <w:t xml:space="preserve">Assume a heterogenous population with </w:t>
      </w:r>
      <m:oMath>
        <m:r>
          <w:rPr>
            <w:rFonts w:ascii="Cambria Math" w:hAnsi="Cambria Math"/>
          </w:rPr>
          <m:t>G</m:t>
        </m:r>
      </m:oMath>
      <w:r>
        <w:t xml:space="preserve"> latent classes of subjects, where each subject belongs to one class. Then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is a discrete random variable that equals </w:t>
      </w:r>
      <m:oMath>
        <m:r>
          <w:rPr>
            <w:rFonts w:ascii="Cambria Math" w:hAnsi="Cambria Math"/>
          </w:rPr>
          <m:t>g</m:t>
        </m:r>
      </m:oMath>
      <w:r>
        <w:t xml:space="preserve"> when subject i belongs to latent class </w:t>
      </w:r>
      <m:oMath>
        <m:r>
          <w:rPr>
            <w:rFonts w:ascii="Cambria Math" w:hAnsi="Cambria Math"/>
          </w:rPr>
          <m:t>g</m:t>
        </m:r>
      </m:oMath>
      <w:r>
        <w:t>.</w:t>
      </w:r>
    </w:p>
    <w:p w14:paraId="48EB9072" w14:textId="77777777" w:rsidR="00760AC3" w:rsidRDefault="00E962BE">
      <w:pPr>
        <w:pStyle w:val="BodyText"/>
      </w:pPr>
      <w:r>
        <w:t xml:space="preserve">the probability of </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=g</m:t>
        </m:r>
      </m:oMath>
      <w:r>
        <w:t xml:space="preserve"> is a class-specific probability, but can also be described using a multinomial logistic regression model with me-independent covariates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c</m:t>
                </m:r>
              </m:e>
              <m:sub>
                <m:r>
                  <w:rPr>
                    <w:rFonts w:ascii="Cambria Math" w:hAnsi="Cambria Math"/>
                  </w:rPr>
                  <m:t>i</m:t>
                </m:r>
              </m:sub>
            </m:sSub>
          </m:sub>
        </m:sSub>
      </m:oMath>
    </w:p>
    <w:p w14:paraId="101147E0" w14:textId="77777777" w:rsidR="00760AC3" w:rsidRDefault="00E962BE">
      <w:pPr>
        <w:pStyle w:val="BodyText"/>
      </w:pPr>
      <w:r>
        <w:t xml:space="preserve">For a Normal outcome </w:t>
      </w:r>
      <m:oMath>
        <m:sSub>
          <m:sSubPr>
            <m:ctrlPr>
              <w:rPr>
                <w:rFonts w:ascii="Cambria Math" w:hAnsi="Cambria Math"/>
              </w:rPr>
            </m:ctrlPr>
          </m:sSubPr>
          <m:e>
            <m:r>
              <w:rPr>
                <w:rFonts w:ascii="Cambria Math" w:hAnsi="Cambria Math"/>
              </w:rPr>
              <m:t>Y</m:t>
            </m:r>
          </m:e>
          <m:sub>
            <m:r>
              <w:rPr>
                <w:rFonts w:ascii="Cambria Math" w:hAnsi="Cambria Math"/>
              </w:rPr>
              <m:t>ij</m:t>
            </m:r>
          </m:sub>
        </m:sSub>
      </m:oMath>
      <w:r>
        <w:t xml:space="preserve"> in class </w:t>
      </w:r>
      <m:oMath>
        <m:r>
          <w:rPr>
            <w:rFonts w:ascii="Cambria Math" w:hAnsi="Cambria Math"/>
          </w:rPr>
          <m:t>g</m:t>
        </m:r>
      </m:oMath>
      <w:r>
        <w:t>, the linear mixed model is:</w:t>
      </w:r>
    </w:p>
    <w:p w14:paraId="01FF036B" w14:textId="77777777" w:rsidR="00760AC3" w:rsidRDefault="00BA1C1A">
      <w:pPr>
        <w:pStyle w:val="BodyText"/>
      </w:pPr>
      <m:oMath>
        <m:sSub>
          <m:sSubPr>
            <m:ctrlPr>
              <w:rPr>
                <w:rFonts w:ascii="Cambria Math" w:hAnsi="Cambria Math"/>
              </w:rPr>
            </m:ctrlPr>
          </m:sSubPr>
          <m:e>
            <m:r>
              <w:rPr>
                <w:rFonts w:ascii="Cambria Math" w:hAnsi="Cambria Math"/>
              </w:rPr>
              <m:t>Y</m:t>
            </m:r>
          </m:e>
          <m:sub>
            <m:r>
              <w:rPr>
                <w:rFonts w:ascii="Cambria Math" w:hAnsi="Cambria Math"/>
              </w:rPr>
              <m:t>ij|</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=g</m:t>
            </m:r>
          </m:sub>
        </m:sSub>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sSub>
          <m:sSubPr>
            <m:ctrlPr>
              <w:rPr>
                <w:rFonts w:ascii="Cambria Math" w:hAnsi="Cambria Math"/>
              </w:rPr>
            </m:ctrlPr>
          </m:sSubPr>
          <m:e>
            <m:r>
              <w:rPr>
                <w:rFonts w:ascii="Cambria Math" w:hAnsi="Cambria Math"/>
              </w:rPr>
              <m:t>b</m:t>
            </m:r>
          </m:e>
          <m:sub>
            <m:r>
              <w:rPr>
                <w:rFonts w:ascii="Cambria Math" w:hAnsi="Cambria Math"/>
              </w:rPr>
              <m:t>ig</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ij</m:t>
            </m:r>
          </m:sub>
        </m:sSub>
      </m:oMath>
      <w:r w:rsidR="00E962BE">
        <w:t>,</w:t>
      </w:r>
    </w:p>
    <w:p w14:paraId="2F32C556" w14:textId="77777777" w:rsidR="00760AC3" w:rsidRDefault="00E962BE">
      <w:pPr>
        <w:pStyle w:val="BodyText"/>
      </w:pPr>
      <w:r>
        <w:t xml:space="preserve">Where X are fixed effects (can be split into common and class-specific), Z are individual random effects, w is a normal autocorrelation process, and </w:t>
      </w:r>
      <m:oMath>
        <m:r>
          <w:rPr>
            <w:rFonts w:ascii="Cambria Math" w:hAnsi="Cambria Math"/>
          </w:rPr>
          <m:t>ϵ</m:t>
        </m:r>
      </m:oMath>
      <w:r>
        <w:t xml:space="preserve"> is random noise.</w:t>
      </w:r>
    </w:p>
    <w:p w14:paraId="49C94731" w14:textId="77777777" w:rsidR="00760AC3" w:rsidRDefault="00E962BE">
      <w:pPr>
        <w:pStyle w:val="BodyText"/>
      </w:pPr>
      <w:r>
        <w:t>extended to a latent process model:</w:t>
      </w:r>
    </w:p>
    <w:p w14:paraId="49BCF034" w14:textId="77777777" w:rsidR="00760AC3" w:rsidRDefault="00BA1C1A">
      <w:pPr>
        <w:pStyle w:val="BodyText"/>
      </w:pPr>
      <m:oMathPara>
        <m:oMath>
          <m:sSub>
            <m:sSubPr>
              <m:ctrlPr>
                <w:rPr>
                  <w:rFonts w:ascii="Cambria Math" w:hAnsi="Cambria Math"/>
                </w:rPr>
              </m:ctrlPr>
            </m:sSubPr>
            <m:e>
              <m:r>
                <w:rPr>
                  <w:rFonts w:ascii="Cambria Math" w:hAnsi="Cambria Math"/>
                </w:rPr>
                <m:t>Λ</m:t>
              </m:r>
            </m:e>
            <m:sub>
              <m:r>
                <w:rPr>
                  <w:rFonts w:ascii="Cambria Math" w:hAnsi="Cambria Math"/>
                </w:rPr>
                <m:t>ij|</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=g</m:t>
              </m:r>
            </m:sub>
          </m:sSub>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sSub>
            <m:sSubPr>
              <m:ctrlPr>
                <w:rPr>
                  <w:rFonts w:ascii="Cambria Math" w:hAnsi="Cambria Math"/>
                </w:rPr>
              </m:ctrlPr>
            </m:sSubPr>
            <m:e>
              <m:r>
                <w:rPr>
                  <w:rFonts w:ascii="Cambria Math" w:hAnsi="Cambria Math"/>
                </w:rPr>
                <m:t>u</m:t>
              </m:r>
            </m:e>
            <m:sub>
              <m:r>
                <w:rPr>
                  <w:rFonts w:ascii="Cambria Math" w:hAnsi="Cambria Math"/>
                </w:rPr>
                <m:t>ig</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m:t>
          </m:r>
        </m:oMath>
      </m:oMathPara>
    </w:p>
    <w:p w14:paraId="7057C6B7" w14:textId="77777777" w:rsidR="00760AC3" w:rsidRDefault="00E962BE">
      <w:pPr>
        <w:pStyle w:val="BodyText"/>
      </w:pPr>
      <w:r>
        <w:t xml:space="preserve">The distribution of u is class specific </w:t>
      </w:r>
      <m:oMath>
        <m:sSub>
          <m:sSubPr>
            <m:ctrlPr>
              <w:rPr>
                <w:rFonts w:ascii="Cambria Math" w:hAnsi="Cambria Math"/>
              </w:rPr>
            </m:ctrlPr>
          </m:sSubPr>
          <m:e>
            <m:r>
              <w:rPr>
                <w:rFonts w:ascii="Cambria Math" w:hAnsi="Cambria Math"/>
              </w:rPr>
              <m:t>u</m:t>
            </m:r>
          </m:e>
          <m:sub>
            <m:r>
              <w:rPr>
                <w:rFonts w:ascii="Cambria Math" w:hAnsi="Cambria Math"/>
              </w:rPr>
              <m:t>ij</m:t>
            </m:r>
          </m:sub>
        </m:sSub>
        <m:r>
          <w:rPr>
            <w:rFonts w:ascii="Cambria Math" w:hAnsi="Cambria Math"/>
          </w:rPr>
          <m:t>∼N(0,</m:t>
        </m:r>
        <m:sSubSup>
          <m:sSubSupPr>
            <m:ctrlPr>
              <w:rPr>
                <w:rFonts w:ascii="Cambria Math" w:hAnsi="Cambria Math"/>
              </w:rPr>
            </m:ctrlPr>
          </m:sSubSupPr>
          <m:e>
            <m:r>
              <w:rPr>
                <w:rFonts w:ascii="Cambria Math" w:hAnsi="Cambria Math"/>
              </w:rPr>
              <m:t>ω</m:t>
            </m:r>
          </m:e>
          <m:sub>
            <m:r>
              <w:rPr>
                <w:rFonts w:ascii="Cambria Math" w:hAnsi="Cambria Math"/>
              </w:rPr>
              <m:t>g</m:t>
            </m:r>
          </m:sub>
          <m:sup>
            <m:r>
              <w:rPr>
                <w:rFonts w:ascii="Cambria Math" w:hAnsi="Cambria Math"/>
              </w:rPr>
              <m:t>2</m:t>
            </m:r>
          </m:sup>
        </m:sSubSup>
        <m:r>
          <w:rPr>
            <w:rFonts w:ascii="Cambria Math" w:hAnsi="Cambria Math"/>
          </w:rPr>
          <m:t>B)</m:t>
        </m:r>
      </m:oMath>
      <w:r>
        <w:t xml:space="preserve"> where B is an unspecified VCOV matrix. and w is a class-specific coefficient to allow class-specific individual variability</w:t>
      </w:r>
    </w:p>
    <w:p w14:paraId="726F53C9" w14:textId="77777777" w:rsidR="00760AC3" w:rsidRDefault="00E962BE">
      <w:pPr>
        <w:pStyle w:val="BodyText"/>
      </w:pPr>
      <w:r>
        <w:t>this model assumes the population heterogeneity only affects the underlying latent process of interest</w:t>
      </w:r>
    </w:p>
    <w:p w14:paraId="33EE4938" w14:textId="77777777" w:rsidR="00760AC3" w:rsidRDefault="00E962BE">
      <w:pPr>
        <w:pStyle w:val="BodyText"/>
      </w:pPr>
      <w:r>
        <w:t>the parameters to be estimated: Fixed effects, Random effects, variance of w, variance of the errors, parameters for beta transformation (link for outcome to latent process, p(c = g), w)( quite a few parameters).</w:t>
      </w:r>
    </w:p>
    <w:p w14:paraId="577BC548" w14:textId="77777777" w:rsidR="00760AC3" w:rsidRDefault="00E962BE">
      <w:pPr>
        <w:pStyle w:val="Heading3"/>
      </w:pPr>
      <w:bookmarkStart w:id="17" w:name="estimation-of-parameters-and-likelihoods"/>
      <w:r>
        <w:t>Estimation of parameters and likelihoods</w:t>
      </w:r>
      <w:bookmarkEnd w:id="17"/>
    </w:p>
    <w:p w14:paraId="424C3020" w14:textId="77777777" w:rsidR="00760AC3" w:rsidRDefault="00E962BE">
      <w:pPr>
        <w:pStyle w:val="FirstParagraph"/>
      </w:pPr>
      <w:r>
        <w:t>The individual contribution to the likelihood of a lcmm is:</w:t>
      </w:r>
    </w:p>
    <w:p w14:paraId="7FDF14B6" w14:textId="77777777" w:rsidR="00760AC3" w:rsidRDefault="00BA1C1A">
      <w:pPr>
        <w:pStyle w:val="BodyText"/>
      </w:pPr>
      <m:oMathPara>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G</m:t>
              </m:r>
            </m:sub>
          </m:sSub>
          <m:r>
            <w:rPr>
              <w:rFonts w:ascii="Cambria Math" w:hAnsi="Cambria Math"/>
            </w:rPr>
            <m:t>)=</m:t>
          </m:r>
          <m:nary>
            <m:naryPr>
              <m:chr m:val="∑"/>
              <m:limLoc m:val="undOvr"/>
              <m:ctrlPr>
                <w:rPr>
                  <w:rFonts w:ascii="Cambria Math" w:hAnsi="Cambria Math"/>
                </w:rPr>
              </m:ctrlPr>
            </m:naryPr>
            <m:sub>
              <m:r>
                <w:rPr>
                  <w:rFonts w:ascii="Cambria Math" w:hAnsi="Cambria Math"/>
                </w:rPr>
                <m:t>g=1</m:t>
              </m:r>
            </m:sub>
            <m:sup>
              <m:r>
                <w:rPr>
                  <w:rFonts w:ascii="Cambria Math" w:hAnsi="Cambria Math"/>
                </w:rPr>
                <m:t>G</m:t>
              </m:r>
            </m:sup>
            <m:e>
              <m:r>
                <w:rPr>
                  <w:rFonts w:ascii="Cambria Math" w:hAnsi="Cambria Math"/>
                </w:rPr>
                <m:t>P</m:t>
              </m:r>
            </m:e>
          </m:nary>
          <m:r>
            <w:rPr>
              <w:rFonts w:ascii="Cambria Math" w:hAnsi="Cambria Math"/>
            </w:rPr>
            <m:t>r(</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=g)</m:t>
          </m:r>
          <m:sSub>
            <m:sSubPr>
              <m:ctrlPr>
                <w:rPr>
                  <w:rFonts w:ascii="Cambria Math" w:hAnsi="Cambria Math"/>
                </w:rPr>
              </m:ctrlPr>
            </m:sSubPr>
            <m:e>
              <m:r>
                <w:rPr>
                  <w:rFonts w:ascii="Cambria Math" w:hAnsi="Cambria Math"/>
                </w:rPr>
                <m:t>ϕ</m:t>
              </m:r>
            </m:e>
            <m:sub>
              <m:r>
                <w:rPr>
                  <w:rFonts w:ascii="Cambria Math" w:hAnsi="Cambria Math"/>
                </w:rPr>
                <m:t>ig</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=g;</m:t>
          </m:r>
          <m:sSub>
            <m:sSubPr>
              <m:ctrlPr>
                <w:rPr>
                  <w:rFonts w:ascii="Cambria Math" w:hAnsi="Cambria Math"/>
                </w:rPr>
              </m:ctrlPr>
            </m:sSubPr>
            <m:e>
              <m:r>
                <w:rPr>
                  <w:rFonts w:ascii="Cambria Math" w:hAnsi="Cambria Math"/>
                </w:rPr>
                <m:t>θ</m:t>
              </m:r>
            </m:e>
            <m:sub>
              <m:r>
                <w:rPr>
                  <w:rFonts w:ascii="Cambria Math" w:hAnsi="Cambria Math"/>
                </w:rPr>
                <m:t>G</m:t>
              </m:r>
            </m:sub>
          </m:sSub>
          <m:r>
            <w:rPr>
              <w:rFonts w:ascii="Cambria Math" w:hAnsi="Cambria Math"/>
            </w:rPr>
            <m:t>)</m:t>
          </m:r>
        </m:oMath>
      </m:oMathPara>
    </w:p>
    <w:p w14:paraId="2C2A8932" w14:textId="77777777" w:rsidR="00760AC3" w:rsidRDefault="00E962BE">
      <w:pPr>
        <w:pStyle w:val="BodyText"/>
      </w:pPr>
      <w:r>
        <w:t xml:space="preserve">Where </w:t>
      </w:r>
      <m:oMath>
        <m:r>
          <w:rPr>
            <w:rFonts w:ascii="Cambria Math" w:hAnsi="Cambria Math"/>
          </w:rPr>
          <m:t>C</m:t>
        </m:r>
      </m:oMath>
      <w:r>
        <w:t xml:space="preserve"> is a random variable that equals </w:t>
      </w:r>
      <m:oMath>
        <m:r>
          <w:rPr>
            <w:rFonts w:ascii="Cambria Math" w:hAnsi="Cambria Math"/>
          </w:rPr>
          <m:t>g</m:t>
        </m:r>
      </m:oMath>
      <w:r>
        <w:t xml:space="preserve"> when the subject belongs to latent class </w:t>
      </w:r>
      <m:oMath>
        <m:r>
          <w:rPr>
            <w:rFonts w:ascii="Cambria Math" w:hAnsi="Cambria Math"/>
          </w:rPr>
          <m:t>g</m:t>
        </m:r>
      </m:oMath>
      <w:r>
        <w:t xml:space="preserve">, and </w:t>
      </w:r>
      <m:oMath>
        <m:sSub>
          <m:sSubPr>
            <m:ctrlPr>
              <w:rPr>
                <w:rFonts w:ascii="Cambria Math" w:hAnsi="Cambria Math"/>
              </w:rPr>
            </m:ctrlPr>
          </m:sSubPr>
          <m:e>
            <m:r>
              <w:rPr>
                <w:rFonts w:ascii="Cambria Math" w:hAnsi="Cambria Math"/>
              </w:rPr>
              <m:t>ϕ</m:t>
            </m:r>
          </m:e>
          <m:sub>
            <m:r>
              <w:rPr>
                <w:rFonts w:ascii="Cambria Math" w:hAnsi="Cambria Math"/>
              </w:rPr>
              <m:t>ig</m:t>
            </m:r>
          </m:sub>
        </m:sSub>
        <m:r>
          <w:rPr>
            <w:rFonts w:ascii="Cambria Math" w:hAnsi="Cambria Math"/>
          </w:rPr>
          <m:t>∼N(X(</m:t>
        </m:r>
        <m:sSub>
          <m:sSubPr>
            <m:ctrlPr>
              <w:rPr>
                <w:rFonts w:ascii="Cambria Math" w:hAnsi="Cambria Math"/>
              </w:rPr>
            </m:ctrlPr>
          </m:sSubPr>
          <m:e>
            <m:r>
              <w:rPr>
                <w:rFonts w:ascii="Cambria Math" w:hAnsi="Cambria Math"/>
              </w:rPr>
              <m:t>t</m:t>
            </m:r>
          </m:e>
          <m:sub>
            <m:r>
              <w:rPr>
                <w:rFonts w:ascii="Cambria Math" w:hAnsi="Cambria Math"/>
              </w:rPr>
              <m:t>ij</m:t>
            </m:r>
          </m:sub>
        </m:sSub>
        <m:sSup>
          <m:sSupPr>
            <m:ctrlPr>
              <w:rPr>
                <w:rFonts w:ascii="Cambria Math" w:hAnsi="Cambria Math"/>
              </w:rPr>
            </m:ctrlPr>
          </m:sSupPr>
          <m:e>
            <m:r>
              <w:rPr>
                <w:rFonts w:ascii="Cambria Math" w:hAnsi="Cambria Math"/>
              </w:rPr>
              <m:t>)</m:t>
            </m:r>
          </m:e>
          <m:sup>
            <m:r>
              <w:rPr>
                <w:rFonts w:ascii="Cambria Math" w:hAnsi="Cambria Math"/>
              </w:rPr>
              <m:t>T</m:t>
            </m:r>
          </m:sup>
        </m:sSup>
        <m:r>
          <w:rPr>
            <w:rFonts w:ascii="Cambria Math" w:hAnsi="Cambria Math"/>
          </w:rPr>
          <m:t>β,</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B</m:t>
        </m:r>
        <m:sSubSup>
          <m:sSubSupPr>
            <m:ctrlPr>
              <w:rPr>
                <w:rFonts w:ascii="Cambria Math" w:hAnsi="Cambria Math"/>
              </w:rPr>
            </m:ctrlPr>
          </m:sSubSupPr>
          <m:e>
            <m:r>
              <w:rPr>
                <w:rFonts w:ascii="Cambria Math" w:hAnsi="Cambria Math"/>
              </w:rPr>
              <m:t>Z</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oMath>
    </w:p>
    <w:p w14:paraId="76DE1F66" w14:textId="77777777" w:rsidR="00760AC3" w:rsidRDefault="00E962BE">
      <w:pPr>
        <w:pStyle w:val="BodyText"/>
      </w:pPr>
      <w:r>
        <w:t xml:space="preserve">A subject’s individual contribution is obtained by replacing </w:t>
      </w:r>
      <m:oMath>
        <m:sSub>
          <m:sSubPr>
            <m:ctrlPr>
              <w:rPr>
                <w:rFonts w:ascii="Cambria Math" w:hAnsi="Cambria Math"/>
              </w:rPr>
            </m:ctrlPr>
          </m:sSubPr>
          <m:e>
            <m:r>
              <w:rPr>
                <w:rFonts w:ascii="Cambria Math" w:hAnsi="Cambria Math"/>
              </w:rPr>
              <m:t>ϕ</m:t>
            </m:r>
          </m:e>
          <m:sub>
            <m:r>
              <w:rPr>
                <w:rFonts w:ascii="Cambria Math" w:hAnsi="Cambria Math"/>
              </w:rPr>
              <m:t>ig</m:t>
            </m:r>
          </m:sub>
        </m:sSub>
      </m:oMath>
      <w:r>
        <w:t xml:space="preserve"> with the appropriate parameters.</w:t>
      </w:r>
    </w:p>
    <w:p w14:paraId="42677CE6" w14:textId="77777777" w:rsidR="00760AC3" w:rsidRDefault="00E962BE">
      <w:pPr>
        <w:pStyle w:val="BodyText"/>
      </w:pPr>
      <w:r>
        <w:t>In the lcmm package, an extended Marquadt algorithm (Newton-Raphson family) will be used to maximize the log-likelihood.</w:t>
      </w:r>
    </w:p>
    <w:p w14:paraId="172F4C50" w14:textId="77777777" w:rsidR="00760AC3" w:rsidRDefault="00E962BE">
      <w:pPr>
        <w:pStyle w:val="BodyText"/>
      </w:pPr>
      <w:r>
        <w:t>The algorithm works by updating the vector of parameters until convergence using the following:</w:t>
      </w:r>
    </w:p>
    <w:p w14:paraId="0C8F5ADA" w14:textId="77777777" w:rsidR="00760AC3" w:rsidRDefault="00E962BE">
      <w:pPr>
        <w:pStyle w:val="BodyText"/>
      </w:pPr>
      <w:r>
        <w:t xml:space="preserve">note: </w:t>
      </w:r>
      <m:oMath>
        <m:r>
          <w:rPr>
            <w:rFonts w:ascii="Cambria Math" w:hAnsi="Cambria Math"/>
          </w:rPr>
          <m:t>l</m:t>
        </m:r>
      </m:oMath>
      <w:r>
        <w:t xml:space="preserve"> denotes iteration</w:t>
      </w:r>
    </w:p>
    <w:p w14:paraId="729D231A" w14:textId="77777777" w:rsidR="00760AC3" w:rsidRDefault="00BA1C1A">
      <w:pPr>
        <w:pStyle w:val="BodyText"/>
      </w:pPr>
      <m:oMathPara>
        <m:oMath>
          <m:sSubSup>
            <m:sSubSupPr>
              <m:ctrlPr>
                <w:rPr>
                  <w:rFonts w:ascii="Cambria Math" w:hAnsi="Cambria Math"/>
                </w:rPr>
              </m:ctrlPr>
            </m:sSubSupPr>
            <m:e>
              <m:r>
                <w:rPr>
                  <w:rFonts w:ascii="Cambria Math" w:hAnsi="Cambria Math"/>
                </w:rPr>
                <m:t>θ</m:t>
              </m:r>
            </m:e>
            <m:sub>
              <m:r>
                <w:rPr>
                  <w:rFonts w:ascii="Cambria Math" w:hAnsi="Cambria Math"/>
                </w:rPr>
                <m:t>g</m:t>
              </m:r>
            </m:sub>
            <m:sup>
              <m:r>
                <w:rPr>
                  <w:rFonts w:ascii="Cambria Math" w:hAnsi="Cambria Math"/>
                </w:rPr>
                <m:t>(l+1)</m:t>
              </m:r>
            </m:sup>
          </m:sSubSup>
          <m:r>
            <w:rPr>
              <w:rFonts w:ascii="Cambria Math" w:hAnsi="Cambria Math"/>
            </w:rPr>
            <m:t>=</m:t>
          </m:r>
          <m:sSubSup>
            <m:sSubSupPr>
              <m:ctrlPr>
                <w:rPr>
                  <w:rFonts w:ascii="Cambria Math" w:hAnsi="Cambria Math"/>
                </w:rPr>
              </m:ctrlPr>
            </m:sSubSupPr>
            <m:e>
              <m:r>
                <w:rPr>
                  <w:rFonts w:ascii="Cambria Math" w:hAnsi="Cambria Math"/>
                </w:rPr>
                <m:t>θ</m:t>
              </m:r>
            </m:e>
            <m:sub>
              <m:r>
                <w:rPr>
                  <w:rFonts w:ascii="Cambria Math" w:hAnsi="Cambria Math"/>
                </w:rPr>
                <m:t>g</m:t>
              </m:r>
            </m:sub>
            <m:sup>
              <m:r>
                <w:rPr>
                  <w:rFonts w:ascii="Cambria Math" w:hAnsi="Cambria Math"/>
                </w:rPr>
                <m:t>(l)</m:t>
              </m:r>
            </m:sup>
          </m:sSubSup>
          <m:r>
            <w:rPr>
              <w:rFonts w:ascii="Cambria Math" w:hAnsi="Cambria Math"/>
            </w:rPr>
            <m:t>-δ(</m:t>
          </m:r>
          <m:sSup>
            <m:sSupPr>
              <m:ctrlPr>
                <w:rPr>
                  <w:rFonts w:ascii="Cambria Math" w:hAnsi="Cambria Math"/>
                </w:rPr>
              </m:ctrlPr>
            </m:sSupPr>
            <m:e>
              <m:acc>
                <m:accPr>
                  <m:chr m:val="̃"/>
                  <m:ctrlPr>
                    <w:rPr>
                      <w:rFonts w:ascii="Cambria Math" w:hAnsi="Cambria Math"/>
                    </w:rPr>
                  </m:ctrlPr>
                </m:accPr>
                <m:e>
                  <m:r>
                    <m:rPr>
                      <m:scr m:val="script"/>
                      <m:sty m:val="p"/>
                    </m:rPr>
                    <w:rPr>
                      <w:rFonts w:ascii="Cambria Math" w:hAnsi="Cambria Math"/>
                    </w:rPr>
                    <m:t>H</m:t>
                  </m:r>
                </m:e>
              </m:acc>
            </m:e>
            <m:sup>
              <m:r>
                <w:rPr>
                  <w:rFonts w:ascii="Cambria Math" w:hAnsi="Cambria Math"/>
                </w:rPr>
                <m:t>(l)</m:t>
              </m:r>
            </m:sup>
          </m:sSup>
          <m:sSup>
            <m:sSupPr>
              <m:ctrlPr>
                <w:rPr>
                  <w:rFonts w:ascii="Cambria Math" w:hAnsi="Cambria Math"/>
                </w:rPr>
              </m:ctrlPr>
            </m:sSupPr>
            <m:e>
              <m:r>
                <w:rPr>
                  <w:rFonts w:ascii="Cambria Math" w:hAnsi="Cambria Math"/>
                </w:rPr>
                <m:t>)</m:t>
              </m:r>
            </m:e>
            <m:sup>
              <m:r>
                <w:rPr>
                  <w:rFonts w:ascii="Cambria Math" w:hAnsi="Cambria Math"/>
                </w:rPr>
                <m:t>-1</m:t>
              </m:r>
            </m:sup>
          </m:sSup>
          <m:r>
            <w:rPr>
              <w:rFonts w:ascii="Cambria Math" w:hAnsi="Cambria Math"/>
            </w:rPr>
            <m:t>∇(L(</m:t>
          </m:r>
          <m:sSubSup>
            <m:sSubSupPr>
              <m:ctrlPr>
                <w:rPr>
                  <w:rFonts w:ascii="Cambria Math" w:hAnsi="Cambria Math"/>
                </w:rPr>
              </m:ctrlPr>
            </m:sSubSupPr>
            <m:e>
              <m:r>
                <w:rPr>
                  <w:rFonts w:ascii="Cambria Math" w:hAnsi="Cambria Math"/>
                </w:rPr>
                <m:t>θ</m:t>
              </m:r>
            </m:e>
            <m:sub>
              <m:r>
                <w:rPr>
                  <w:rFonts w:ascii="Cambria Math" w:hAnsi="Cambria Math"/>
                </w:rPr>
                <m:t>g</m:t>
              </m:r>
            </m:sub>
            <m:sup>
              <m:r>
                <w:rPr>
                  <w:rFonts w:ascii="Cambria Math" w:hAnsi="Cambria Math"/>
                </w:rPr>
                <m:t>(l)</m:t>
              </m:r>
            </m:sup>
          </m:sSubSup>
          <m:r>
            <w:rPr>
              <w:rFonts w:ascii="Cambria Math" w:hAnsi="Cambria Math"/>
            </w:rPr>
            <m:t>))</m:t>
          </m:r>
        </m:oMath>
      </m:oMathPara>
    </w:p>
    <w:p w14:paraId="11588858" w14:textId="77777777" w:rsidR="00760AC3" w:rsidRDefault="00E962BE">
      <w:pPr>
        <w:pStyle w:val="BodyText"/>
      </w:pPr>
      <w:r>
        <w:t xml:space="preserve">Where </w:t>
      </w:r>
      <m:oMath>
        <m:acc>
          <m:accPr>
            <m:chr m:val="̃"/>
            <m:ctrlPr>
              <w:rPr>
                <w:rFonts w:ascii="Cambria Math" w:hAnsi="Cambria Math"/>
              </w:rPr>
            </m:ctrlPr>
          </m:accPr>
          <m:e>
            <m:r>
              <m:rPr>
                <m:scr m:val="script"/>
                <m:sty m:val="p"/>
              </m:rPr>
              <w:rPr>
                <w:rFonts w:ascii="Cambria Math" w:hAnsi="Cambria Math"/>
              </w:rPr>
              <m:t>H</m:t>
            </m:r>
          </m:e>
        </m:acc>
      </m:oMath>
      <w:r>
        <w:t xml:space="preserve"> is a diagonal-inflated Hessian (helps ensure positive definiteness) and </w:t>
      </w:r>
      <m:oMath>
        <m:r>
          <w:rPr>
            <w:rFonts w:ascii="Cambria Math" w:hAnsi="Cambria Math"/>
          </w:rPr>
          <m:t>∇(L(</m:t>
        </m:r>
        <m:sSubSup>
          <m:sSubSupPr>
            <m:ctrlPr>
              <w:rPr>
                <w:rFonts w:ascii="Cambria Math" w:hAnsi="Cambria Math"/>
              </w:rPr>
            </m:ctrlPr>
          </m:sSubSupPr>
          <m:e>
            <m:r>
              <w:rPr>
                <w:rFonts w:ascii="Cambria Math" w:hAnsi="Cambria Math"/>
              </w:rPr>
              <m:t>θ</m:t>
            </m:r>
          </m:e>
          <m:sub>
            <m:r>
              <w:rPr>
                <w:rFonts w:ascii="Cambria Math" w:hAnsi="Cambria Math"/>
              </w:rPr>
              <m:t>g</m:t>
            </m:r>
          </m:sub>
          <m:sup>
            <m:r>
              <w:rPr>
                <w:rFonts w:ascii="Cambria Math" w:hAnsi="Cambria Math"/>
              </w:rPr>
              <m:t>(l)</m:t>
            </m:r>
          </m:sup>
        </m:sSubSup>
        <m:r>
          <w:rPr>
            <w:rFonts w:ascii="Cambria Math" w:hAnsi="Cambria Math"/>
          </w:rPr>
          <m:t>))</m:t>
        </m:r>
      </m:oMath>
      <w:r>
        <w:t xml:space="preserve"> is the gradient of the log-likelihood at the </w:t>
      </w:r>
      <m:oMath>
        <m:r>
          <w:rPr>
            <w:rFonts w:ascii="Cambria Math" w:hAnsi="Cambria Math"/>
          </w:rPr>
          <m:t>l</m:t>
        </m:r>
      </m:oMath>
      <w:r>
        <w:t>th iteration.</w:t>
      </w:r>
    </w:p>
    <w:p w14:paraId="0C736107" w14:textId="77777777" w:rsidR="00760AC3" w:rsidRDefault="00E962BE">
      <w:pPr>
        <w:pStyle w:val="BodyText"/>
      </w:pPr>
      <w:r>
        <w:t xml:space="preserve">Convergence of the log-likelihood is based on parameter stability, log-likelihood stability, and the size of the derivatives. All three must satisfy convergence criteria (threshold which is default </w:t>
      </w:r>
      <m:oMath>
        <m:sSup>
          <m:sSupPr>
            <m:ctrlPr>
              <w:rPr>
                <w:rFonts w:ascii="Cambria Math" w:hAnsi="Cambria Math"/>
              </w:rPr>
            </m:ctrlPr>
          </m:sSupPr>
          <m:e>
            <m:r>
              <w:rPr>
                <w:rFonts w:ascii="Cambria Math" w:hAnsi="Cambria Math"/>
              </w:rPr>
              <m:t>10</m:t>
            </m:r>
          </m:e>
          <m:sup>
            <m:r>
              <w:rPr>
                <w:rFonts w:ascii="Cambria Math" w:hAnsi="Cambria Math"/>
              </w:rPr>
              <m:t>-4</m:t>
            </m:r>
          </m:sup>
        </m:sSup>
      </m:oMath>
      <w:r>
        <w:t>). Having multiple criteria is important beccause the shape of the log-likelihood in lcmm can be relatively flat in areas of the parameter space.</w:t>
      </w:r>
    </w:p>
    <w:p w14:paraId="415E00D7" w14:textId="77777777" w:rsidR="00760AC3" w:rsidRDefault="00E962BE">
      <w:pPr>
        <w:pStyle w:val="Heading2"/>
      </w:pPr>
      <w:bookmarkStart w:id="18" w:name="proposed-implementation"/>
      <w:r>
        <w:t>Proposed Implementation</w:t>
      </w:r>
      <w:bookmarkEnd w:id="18"/>
    </w:p>
    <w:p w14:paraId="4E5313E4" w14:textId="77777777" w:rsidR="00760AC3" w:rsidRDefault="00E962BE">
      <w:pPr>
        <w:pStyle w:val="FirstParagraph"/>
      </w:pPr>
      <w:r>
        <w:t>I will need to decide before fitting the model which covariates I will include, and what kind of random effects to include.</w:t>
      </w:r>
    </w:p>
    <w:p w14:paraId="642EFF39" w14:textId="77777777" w:rsidR="00760AC3" w:rsidRDefault="00E962BE">
      <w:pPr>
        <w:pStyle w:val="BodyText"/>
      </w:pPr>
      <w:r>
        <w:t>For primary models, we will fit only using age to see if we can build classes with the model.</w:t>
      </w:r>
    </w:p>
    <w:p w14:paraId="7A020F09" w14:textId="77777777" w:rsidR="00760AC3" w:rsidRDefault="00E962BE">
      <w:pPr>
        <w:pStyle w:val="BodyText"/>
      </w:pPr>
      <w:r>
        <w:t>In order to fit this model, we need our outcomes to be normalized. For compositional data, two common transformations are the centered logratio transformation and the isometric logratio transformation. While the CLR transformation is more simple to compute and interpret, the resulting parts sums to 0, which may lead to singularity issues in model fitting. Because of this the ILR (which does not run into singularity issues at the cost of interpretabilty) will be used.</w:t>
      </w:r>
    </w:p>
    <w:p w14:paraId="3C07CA99" w14:textId="77777777" w:rsidR="00760AC3" w:rsidRDefault="00E962BE">
      <w:pPr>
        <w:pStyle w:val="Heading1"/>
      </w:pPr>
      <w:bookmarkStart w:id="19" w:name="sources"/>
      <w:r>
        <w:t>sources</w:t>
      </w:r>
      <w:bookmarkEnd w:id="19"/>
    </w:p>
    <w:p w14:paraId="11F43304" w14:textId="77777777" w:rsidR="00760AC3" w:rsidRDefault="00E962BE">
      <w:pPr>
        <w:pStyle w:val="Heading3"/>
      </w:pPr>
      <w:bookmarkStart w:id="20" w:name="Xb597206d32ee5cd44822d07c95749c5e8595c41"/>
      <w:r>
        <w:t>Highlighted articles using latent class models</w:t>
      </w:r>
      <w:bookmarkEnd w:id="20"/>
    </w:p>
    <w:p w14:paraId="6055D55A" w14:textId="77777777" w:rsidR="00760AC3" w:rsidRDefault="00E962BE">
      <w:pPr>
        <w:pStyle w:val="FirstParagraph"/>
      </w:pPr>
      <w:r>
        <w:t>Bacharier (2019) - phenotypes &amp; mixed models with trajectories for airways in children</w:t>
      </w:r>
    </w:p>
    <w:p w14:paraId="57E6C0AD" w14:textId="77777777" w:rsidR="00760AC3" w:rsidRDefault="00E962BE">
      <w:pPr>
        <w:pStyle w:val="BodyText"/>
      </w:pPr>
      <w:r>
        <w:lastRenderedPageBreak/>
        <w:t>Eun Lee (2017) - identified phenotypes in children</w:t>
      </w:r>
    </w:p>
    <w:p w14:paraId="4A7A84AA" w14:textId="77777777" w:rsidR="00760AC3" w:rsidRDefault="00E962BE">
      <w:pPr>
        <w:pStyle w:val="BodyText"/>
      </w:pPr>
      <w:r>
        <w:t>L Xu (2017) - bayesian LV model to jointly model mult phenotypes in longitudinal family studies</w:t>
      </w:r>
    </w:p>
    <w:p w14:paraId="5940431A" w14:textId="77777777" w:rsidR="00760AC3" w:rsidRDefault="00E962BE">
      <w:pPr>
        <w:pStyle w:val="BodyText"/>
      </w:pPr>
      <w:r>
        <w:t>JS Son (2015) - looked at lv SEM in fecal microbiome in children with ASD, built classes</w:t>
      </w:r>
    </w:p>
    <w:p w14:paraId="115B1204" w14:textId="77777777" w:rsidR="00760AC3" w:rsidRDefault="00E962BE">
      <w:pPr>
        <w:pStyle w:val="Heading3"/>
      </w:pPr>
      <w:bookmarkStart w:id="21" w:name="other-sources"/>
      <w:r>
        <w:t>other sources</w:t>
      </w:r>
      <w:bookmarkEnd w:id="21"/>
    </w:p>
    <w:p w14:paraId="6DCEE78F" w14:textId="77777777" w:rsidR="00760AC3" w:rsidRDefault="00E962BE">
      <w:pPr>
        <w:pStyle w:val="FirstParagraph"/>
      </w:pPr>
      <w:r>
        <w:t>Pulmonary findings in infants with cystic fibrosis during the first year of life: results from the Baby Observational and Nutrition Study (BONUS) cohort study. Goetz D 2019 - data set for our paper</w:t>
      </w:r>
    </w:p>
    <w:p w14:paraId="35965D6C" w14:textId="77777777" w:rsidR="00760AC3" w:rsidRDefault="00E962BE">
      <w:pPr>
        <w:pStyle w:val="BodyText"/>
      </w:pPr>
      <w:r>
        <w:t>Diagnosis of Cystic Fibrosis: Consensus Guidelines from the Cystic Fibrosis Foundation (2017) - background on cf</w:t>
      </w:r>
    </w:p>
    <w:p w14:paraId="648AD777" w14:textId="77777777" w:rsidR="00760AC3" w:rsidRDefault="00E962BE">
      <w:pPr>
        <w:pStyle w:val="BodyText"/>
      </w:pPr>
      <w:r>
        <w:t>Characteristics and outcomes of oral antibiotic treated pulmonary exacerbations in children with cystic fibrosis Farrell (2018) - background</w:t>
      </w:r>
    </w:p>
    <w:p w14:paraId="3D78EB43" w14:textId="77777777" w:rsidR="00760AC3" w:rsidRDefault="00BA1C1A">
      <w:pPr>
        <w:pStyle w:val="BodyText"/>
      </w:pPr>
      <w:hyperlink r:id="rId10">
        <w:r w:rsidR="00E962BE">
          <w:rPr>
            <w:rStyle w:val="Hyperlink"/>
          </w:rPr>
          <w:t>https://www.cysticfibrosis.org.uk/what-is-cystic-fibrosis/how-does-cystic-fibrosis-affect-the-body/symptoms-of-cystic-fibrosis/lungs</w:t>
        </w:r>
      </w:hyperlink>
      <w:r w:rsidR="00E962BE">
        <w:t xml:space="preserve"> - background on cf</w:t>
      </w:r>
    </w:p>
    <w:p w14:paraId="62E64CEB" w14:textId="77777777" w:rsidR="00760AC3" w:rsidRDefault="00E962BE">
      <w:pPr>
        <w:pStyle w:val="BodyText"/>
      </w:pPr>
      <w:r>
        <w:t>The Human Microbiome Project Turnbaugh 2007 - background on microbiome analysis of composition of microbiomes mandal 2015- background on microbiome data</w:t>
      </w:r>
    </w:p>
    <w:p w14:paraId="3821BC92" w14:textId="77777777" w:rsidR="00760AC3" w:rsidRDefault="00BA1C1A">
      <w:pPr>
        <w:pStyle w:val="BodyText"/>
      </w:pPr>
      <w:hyperlink r:id="rId11" w:anchor="otherm">
        <w:r w:rsidR="00E962BE">
          <w:rPr>
            <w:rStyle w:val="Hyperlink"/>
          </w:rPr>
          <w:t>http://www.john-uebersax.com/stat/faq.htm#otherm</w:t>
        </w:r>
      </w:hyperlink>
      <w:r w:rsidR="00E962BE">
        <w:t xml:space="preserve"> - cites some papers (to be read/ cited later) but gives a nice overview of lca</w:t>
      </w:r>
    </w:p>
    <w:sectPr w:rsidR="00760AC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Sakamoto, Casey" w:date="2020-04-21T11:48:00Z" w:initials="SC">
    <w:p w14:paraId="6AEB3BE2" w14:textId="0430C120" w:rsidR="004E794A" w:rsidRDefault="004E794A">
      <w:pPr>
        <w:pStyle w:val="CommentText"/>
      </w:pPr>
      <w:r>
        <w:rPr>
          <w:rStyle w:val="CommentReference"/>
        </w:rPr>
        <w:annotationRef/>
      </w:r>
      <w:r>
        <w:t>Transition to how its collected: sequencing</w:t>
      </w:r>
    </w:p>
  </w:comment>
  <w:comment w:id="6" w:author="Sakamoto, Casey" w:date="2020-05-01T13:49:00Z" w:initials="SC">
    <w:p w14:paraId="4203DB3E" w14:textId="32D5764E" w:rsidR="00DF745B" w:rsidRDefault="00DF745B">
      <w:pPr>
        <w:pStyle w:val="CommentText"/>
      </w:pPr>
      <w:r>
        <w:rPr>
          <w:rStyle w:val="CommentReference"/>
        </w:rPr>
        <w:annotationRef/>
      </w:r>
      <w:r>
        <w:t>Where to include?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EB3BE2" w15:done="0"/>
  <w15:commentEx w15:paraId="4203DB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EB3BE2" w16cid:durableId="22495C20"/>
  <w16cid:commentId w16cid:paraId="4203DB3E" w16cid:durableId="2256A7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EBADD" w14:textId="77777777" w:rsidR="00BA1C1A" w:rsidRDefault="00BA1C1A">
      <w:pPr>
        <w:spacing w:after="0"/>
      </w:pPr>
      <w:r>
        <w:separator/>
      </w:r>
    </w:p>
  </w:endnote>
  <w:endnote w:type="continuationSeparator" w:id="0">
    <w:p w14:paraId="495238A1" w14:textId="77777777" w:rsidR="00BA1C1A" w:rsidRDefault="00BA1C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DB20CA" w14:textId="77777777" w:rsidR="00BA1C1A" w:rsidRDefault="00BA1C1A">
      <w:r>
        <w:separator/>
      </w:r>
    </w:p>
  </w:footnote>
  <w:footnote w:type="continuationSeparator" w:id="0">
    <w:p w14:paraId="5EA3D844" w14:textId="77777777" w:rsidR="00BA1C1A" w:rsidRDefault="00BA1C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CBBDEE"/>
    <w:multiLevelType w:val="multilevel"/>
    <w:tmpl w:val="F20EAB8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FB2EDE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15:restartNumberingAfterBreak="0">
    <w:nsid w:val="170CD2DE"/>
    <w:multiLevelType w:val="multilevel"/>
    <w:tmpl w:val="441445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D026C8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ECE24CD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5" w15:restartNumberingAfterBreak="0">
    <w:nsid w:val="71315DCA"/>
    <w:multiLevelType w:val="multilevel"/>
    <w:tmpl w:val="7716F5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5"/>
  </w:num>
  <w:num w:numId="7">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kamoto, Casey">
    <w15:presenceInfo w15:providerId="AD" w15:userId="S::casey.sakamoto@cuanschutz.edu::debe6e8d-4d9e-414c-913a-79be6b220f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6030"/>
    <w:rsid w:val="0014544E"/>
    <w:rsid w:val="00276E97"/>
    <w:rsid w:val="00396F2F"/>
    <w:rsid w:val="004E29B3"/>
    <w:rsid w:val="004E794A"/>
    <w:rsid w:val="00590D07"/>
    <w:rsid w:val="00760AC3"/>
    <w:rsid w:val="00766A1F"/>
    <w:rsid w:val="00784D58"/>
    <w:rsid w:val="0081616E"/>
    <w:rsid w:val="008314B8"/>
    <w:rsid w:val="008D6863"/>
    <w:rsid w:val="00A62B82"/>
    <w:rsid w:val="00B86B75"/>
    <w:rsid w:val="00BA1C1A"/>
    <w:rsid w:val="00BC48D5"/>
    <w:rsid w:val="00BE13CB"/>
    <w:rsid w:val="00C36279"/>
    <w:rsid w:val="00CC639E"/>
    <w:rsid w:val="00D2040F"/>
    <w:rsid w:val="00D4249E"/>
    <w:rsid w:val="00DF2248"/>
    <w:rsid w:val="00DF745B"/>
    <w:rsid w:val="00E315A3"/>
    <w:rsid w:val="00E962BE"/>
    <w:rsid w:val="00EB0E99"/>
    <w:rsid w:val="00F16A13"/>
    <w:rsid w:val="00FA5551"/>
    <w:rsid w:val="00FC431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2FAF3"/>
  <w15:docId w15:val="{37F9FF04-7879-4EC5-A323-E297C930F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036030"/>
    <w:rPr>
      <w:sz w:val="16"/>
      <w:szCs w:val="16"/>
    </w:rPr>
  </w:style>
  <w:style w:type="paragraph" w:styleId="CommentText">
    <w:name w:val="annotation text"/>
    <w:basedOn w:val="Normal"/>
    <w:link w:val="CommentTextChar"/>
    <w:semiHidden/>
    <w:unhideWhenUsed/>
    <w:rsid w:val="00036030"/>
    <w:rPr>
      <w:sz w:val="20"/>
      <w:szCs w:val="20"/>
    </w:rPr>
  </w:style>
  <w:style w:type="character" w:customStyle="1" w:styleId="CommentTextChar">
    <w:name w:val="Comment Text Char"/>
    <w:basedOn w:val="DefaultParagraphFont"/>
    <w:link w:val="CommentText"/>
    <w:semiHidden/>
    <w:rsid w:val="00036030"/>
    <w:rPr>
      <w:sz w:val="20"/>
      <w:szCs w:val="20"/>
    </w:rPr>
  </w:style>
  <w:style w:type="paragraph" w:styleId="CommentSubject">
    <w:name w:val="annotation subject"/>
    <w:basedOn w:val="CommentText"/>
    <w:next w:val="CommentText"/>
    <w:link w:val="CommentSubjectChar"/>
    <w:semiHidden/>
    <w:unhideWhenUsed/>
    <w:rsid w:val="00036030"/>
    <w:rPr>
      <w:b/>
      <w:bCs/>
    </w:rPr>
  </w:style>
  <w:style w:type="character" w:customStyle="1" w:styleId="CommentSubjectChar">
    <w:name w:val="Comment Subject Char"/>
    <w:basedOn w:val="CommentTextChar"/>
    <w:link w:val="CommentSubject"/>
    <w:semiHidden/>
    <w:rsid w:val="00036030"/>
    <w:rPr>
      <w:b/>
      <w:bCs/>
      <w:sz w:val="20"/>
      <w:szCs w:val="20"/>
    </w:rPr>
  </w:style>
  <w:style w:type="paragraph" w:styleId="BalloonText">
    <w:name w:val="Balloon Text"/>
    <w:basedOn w:val="Normal"/>
    <w:link w:val="BalloonTextChar"/>
    <w:semiHidden/>
    <w:unhideWhenUsed/>
    <w:rsid w:val="00036030"/>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0360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557898">
      <w:bodyDiv w:val="1"/>
      <w:marLeft w:val="0"/>
      <w:marRight w:val="0"/>
      <w:marTop w:val="0"/>
      <w:marBottom w:val="0"/>
      <w:divBdr>
        <w:top w:val="none" w:sz="0" w:space="0" w:color="auto"/>
        <w:left w:val="none" w:sz="0" w:space="0" w:color="auto"/>
        <w:bottom w:val="none" w:sz="0" w:space="0" w:color="auto"/>
        <w:right w:val="none" w:sz="0" w:space="0" w:color="auto"/>
      </w:divBdr>
    </w:div>
    <w:div w:id="1122919852">
      <w:bodyDiv w:val="1"/>
      <w:marLeft w:val="0"/>
      <w:marRight w:val="0"/>
      <w:marTop w:val="0"/>
      <w:marBottom w:val="0"/>
      <w:divBdr>
        <w:top w:val="none" w:sz="0" w:space="0" w:color="auto"/>
        <w:left w:val="none" w:sz="0" w:space="0" w:color="auto"/>
        <w:bottom w:val="none" w:sz="0" w:space="0" w:color="auto"/>
        <w:right w:val="none" w:sz="0" w:space="0" w:color="auto"/>
      </w:divBdr>
    </w:div>
    <w:div w:id="1562136341">
      <w:bodyDiv w:val="1"/>
      <w:marLeft w:val="0"/>
      <w:marRight w:val="0"/>
      <w:marTop w:val="0"/>
      <w:marBottom w:val="0"/>
      <w:divBdr>
        <w:top w:val="none" w:sz="0" w:space="0" w:color="auto"/>
        <w:left w:val="none" w:sz="0" w:space="0" w:color="auto"/>
        <w:bottom w:val="none" w:sz="0" w:space="0" w:color="auto"/>
        <w:right w:val="none" w:sz="0" w:space="0" w:color="auto"/>
      </w:divBdr>
    </w:div>
    <w:div w:id="16212975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ohn-uebersax.com/stat/faq.htm" TargetMode="External"/><Relationship Id="rId5" Type="http://schemas.openxmlformats.org/officeDocument/2006/relationships/footnotes" Target="footnotes.xml"/><Relationship Id="rId10" Type="http://schemas.openxmlformats.org/officeDocument/2006/relationships/hyperlink" Target="https://www.cysticfibrosis.org.uk/what-is-cystic-fibrosis/how-does-cystic-fibrosis-affect-the-body/symptoms-of-cystic-fibrosis/lungs"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7</Pages>
  <Words>2306</Words>
  <Characters>13147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Thesis Outline</vt:lpstr>
    </vt:vector>
  </TitlesOfParts>
  <Company/>
  <LinksUpToDate>false</LinksUpToDate>
  <CharactersWithSpaces>15423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Outline</dc:title>
  <dc:creator>Casey Sakamoto</dc:creator>
  <cp:keywords/>
  <cp:lastModifiedBy>Sakamoto, Casey</cp:lastModifiedBy>
  <cp:revision>12</cp:revision>
  <dcterms:created xsi:type="dcterms:W3CDTF">2020-04-21T17:39:00Z</dcterms:created>
  <dcterms:modified xsi:type="dcterms:W3CDTF">2020-05-01T20:43:00Z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3/3/2020</vt:lpwstr>
  </property>
  <property fmtid="{D5CDD505-2E9C-101B-9397-08002B2CF9AE}" pid="3" name="output">
    <vt:lpwstr/>
  </property>
</Properties>
</file>